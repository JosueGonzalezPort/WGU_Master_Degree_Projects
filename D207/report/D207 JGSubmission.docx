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62226" w14:textId="3795A8B9" w:rsidR="000B3E0F" w:rsidRPr="000B3E0F" w:rsidRDefault="00F818DA" w:rsidP="00D907B5">
      <w:pPr>
        <w:rPr>
          <w:b/>
          <w:bCs/>
          <w:sz w:val="44"/>
          <w:szCs w:val="44"/>
        </w:rPr>
      </w:pPr>
      <w:r>
        <w:rPr>
          <w:b/>
          <w:bCs/>
          <w:sz w:val="44"/>
          <w:szCs w:val="44"/>
        </w:rPr>
        <w:t>Causes of Internet Churn</w:t>
      </w:r>
    </w:p>
    <w:p w14:paraId="409B5619" w14:textId="77777777" w:rsidR="000B3E0F" w:rsidRDefault="000B3E0F"/>
    <w:p w14:paraId="77F15C47" w14:textId="77777777" w:rsidR="000B3E0F" w:rsidRDefault="000B3E0F"/>
    <w:p w14:paraId="729FC70A" w14:textId="77777777" w:rsidR="000B3E0F" w:rsidRDefault="000B3E0F"/>
    <w:p w14:paraId="37543662" w14:textId="77777777" w:rsidR="000B3E0F" w:rsidRDefault="000B3E0F" w:rsidP="000B3E0F">
      <w:pPr>
        <w:jc w:val="both"/>
      </w:pPr>
    </w:p>
    <w:p w14:paraId="6F6E62DF" w14:textId="77777777" w:rsidR="000B3E0F" w:rsidRDefault="000B3E0F"/>
    <w:p w14:paraId="745834A9" w14:textId="77777777" w:rsidR="000B3E0F" w:rsidRDefault="000B3E0F"/>
    <w:p w14:paraId="68BF6017" w14:textId="77777777" w:rsidR="000B3E0F" w:rsidRDefault="000B3E0F"/>
    <w:p w14:paraId="0683A825" w14:textId="77777777" w:rsidR="000B3E0F" w:rsidRDefault="000B3E0F"/>
    <w:p w14:paraId="505FA08A" w14:textId="77777777" w:rsidR="000B3E0F" w:rsidRDefault="000B3E0F"/>
    <w:p w14:paraId="0653B97A" w14:textId="77777777" w:rsidR="000B3E0F" w:rsidRDefault="000B3E0F"/>
    <w:p w14:paraId="5B116A06" w14:textId="77777777" w:rsidR="000B3E0F" w:rsidRDefault="000B3E0F"/>
    <w:p w14:paraId="6E26ACB5" w14:textId="77777777" w:rsidR="000B3E0F" w:rsidRDefault="000B3E0F"/>
    <w:p w14:paraId="4764FE08" w14:textId="77777777" w:rsidR="000B3E0F" w:rsidRDefault="000B3E0F"/>
    <w:p w14:paraId="194140EB" w14:textId="77777777" w:rsidR="000B3E0F" w:rsidRDefault="000B3E0F"/>
    <w:p w14:paraId="5B3DCC60" w14:textId="77777777" w:rsidR="000B3E0F" w:rsidRDefault="000B3E0F"/>
    <w:p w14:paraId="060EDADA" w14:textId="0FDF18F8" w:rsidR="000B3E0F" w:rsidRPr="000B3E0F" w:rsidRDefault="000B3E0F" w:rsidP="000B3E0F">
      <w:pPr>
        <w:rPr>
          <w:b/>
          <w:bCs/>
          <w:sz w:val="24"/>
          <w:szCs w:val="24"/>
        </w:rPr>
      </w:pPr>
      <w:r w:rsidRPr="000B3E0F">
        <w:rPr>
          <w:b/>
          <w:bCs/>
          <w:sz w:val="24"/>
          <w:szCs w:val="24"/>
        </w:rPr>
        <w:t>D20</w:t>
      </w:r>
      <w:r w:rsidR="00F818DA">
        <w:rPr>
          <w:b/>
          <w:bCs/>
          <w:sz w:val="24"/>
          <w:szCs w:val="24"/>
        </w:rPr>
        <w:t>7</w:t>
      </w:r>
      <w:r w:rsidRPr="000B3E0F">
        <w:rPr>
          <w:b/>
          <w:bCs/>
          <w:sz w:val="24"/>
          <w:szCs w:val="24"/>
        </w:rPr>
        <w:t xml:space="preserve"> </w:t>
      </w:r>
      <w:r w:rsidR="00F818DA">
        <w:rPr>
          <w:b/>
          <w:bCs/>
          <w:sz w:val="24"/>
          <w:szCs w:val="24"/>
        </w:rPr>
        <w:t>Exploratory Data Analysis</w:t>
      </w:r>
      <w:r w:rsidRPr="000B3E0F">
        <w:rPr>
          <w:b/>
          <w:bCs/>
          <w:sz w:val="24"/>
          <w:szCs w:val="24"/>
        </w:rPr>
        <w:t xml:space="preserve">: </w:t>
      </w:r>
    </w:p>
    <w:p w14:paraId="76CE2DDF" w14:textId="77777777" w:rsidR="000B3E0F" w:rsidRPr="000B3E0F" w:rsidRDefault="000B3E0F">
      <w:pPr>
        <w:rPr>
          <w:b/>
          <w:bCs/>
          <w:sz w:val="24"/>
          <w:szCs w:val="24"/>
        </w:rPr>
      </w:pPr>
    </w:p>
    <w:p w14:paraId="719ABBF7" w14:textId="77777777" w:rsidR="000B3E0F" w:rsidRPr="000B3E0F" w:rsidRDefault="000B3E0F">
      <w:pPr>
        <w:rPr>
          <w:b/>
          <w:bCs/>
          <w:sz w:val="24"/>
          <w:szCs w:val="24"/>
        </w:rPr>
      </w:pPr>
    </w:p>
    <w:p w14:paraId="5AC43EE1" w14:textId="77777777" w:rsidR="000B3E0F" w:rsidRPr="000B3E0F" w:rsidRDefault="000B3E0F">
      <w:pPr>
        <w:rPr>
          <w:b/>
          <w:bCs/>
          <w:sz w:val="24"/>
          <w:szCs w:val="24"/>
        </w:rPr>
      </w:pPr>
    </w:p>
    <w:p w14:paraId="4F4B5975" w14:textId="77777777" w:rsidR="000B3E0F" w:rsidRPr="000B3E0F" w:rsidRDefault="000B3E0F">
      <w:pPr>
        <w:rPr>
          <w:b/>
          <w:bCs/>
          <w:sz w:val="24"/>
          <w:szCs w:val="24"/>
        </w:rPr>
      </w:pPr>
    </w:p>
    <w:p w14:paraId="44FA3532" w14:textId="77777777" w:rsidR="000B3E0F" w:rsidRPr="000B3E0F" w:rsidRDefault="000B3E0F">
      <w:pPr>
        <w:rPr>
          <w:b/>
          <w:bCs/>
          <w:sz w:val="24"/>
          <w:szCs w:val="24"/>
        </w:rPr>
      </w:pPr>
    </w:p>
    <w:p w14:paraId="64601E29" w14:textId="77777777" w:rsidR="000B3E0F" w:rsidRPr="000B3E0F" w:rsidRDefault="000B3E0F">
      <w:pPr>
        <w:rPr>
          <w:b/>
          <w:bCs/>
          <w:sz w:val="24"/>
          <w:szCs w:val="24"/>
        </w:rPr>
      </w:pPr>
    </w:p>
    <w:p w14:paraId="6E0707EF" w14:textId="77777777" w:rsidR="000B3E0F" w:rsidRPr="000B3E0F" w:rsidRDefault="000B3E0F">
      <w:pPr>
        <w:rPr>
          <w:b/>
          <w:bCs/>
          <w:sz w:val="24"/>
          <w:szCs w:val="24"/>
        </w:rPr>
      </w:pPr>
    </w:p>
    <w:p w14:paraId="07EF6553" w14:textId="77777777" w:rsidR="000B3E0F" w:rsidRPr="000B3E0F" w:rsidRDefault="000B3E0F">
      <w:pPr>
        <w:rPr>
          <w:b/>
          <w:bCs/>
          <w:sz w:val="24"/>
          <w:szCs w:val="24"/>
        </w:rPr>
      </w:pPr>
    </w:p>
    <w:p w14:paraId="24AC5D42" w14:textId="1EC85EF3" w:rsidR="000B3E0F" w:rsidRPr="000B3E0F" w:rsidRDefault="000B3E0F">
      <w:pPr>
        <w:rPr>
          <w:b/>
          <w:bCs/>
          <w:sz w:val="24"/>
          <w:szCs w:val="24"/>
        </w:rPr>
      </w:pPr>
      <w:r w:rsidRPr="000B3E0F">
        <w:rPr>
          <w:b/>
          <w:bCs/>
          <w:sz w:val="24"/>
          <w:szCs w:val="24"/>
        </w:rPr>
        <w:t>By Josue Gonzalez</w:t>
      </w:r>
    </w:p>
    <w:p w14:paraId="4069BDE2" w14:textId="77777777" w:rsidR="000B3E0F" w:rsidRPr="000B3E0F" w:rsidRDefault="000B3E0F">
      <w:pPr>
        <w:rPr>
          <w:b/>
          <w:bCs/>
          <w:sz w:val="24"/>
          <w:szCs w:val="24"/>
        </w:rPr>
      </w:pPr>
    </w:p>
    <w:p w14:paraId="11FE626C" w14:textId="77777777" w:rsidR="000B3E0F" w:rsidRDefault="000B3E0F"/>
    <w:p w14:paraId="4D4F6C61" w14:textId="77777777" w:rsidR="000B3E0F" w:rsidRDefault="000B3E0F"/>
    <w:p w14:paraId="71EE8FDA" w14:textId="77777777" w:rsidR="000B3E0F" w:rsidRDefault="000B3E0F"/>
    <w:p w14:paraId="07133F83" w14:textId="77777777" w:rsidR="000B3E0F" w:rsidRDefault="000B3E0F"/>
    <w:p w14:paraId="07988F84" w14:textId="77777777" w:rsidR="000B3E0F" w:rsidRDefault="000B3E0F"/>
    <w:p w14:paraId="0FF1F5DF" w14:textId="77777777" w:rsidR="000B3E0F" w:rsidRDefault="000B3E0F"/>
    <w:p w14:paraId="45F53E29" w14:textId="77777777" w:rsidR="000B3E0F" w:rsidRDefault="000B3E0F"/>
    <w:p w14:paraId="56125996" w14:textId="77777777" w:rsidR="000B3E0F" w:rsidRDefault="000B3E0F"/>
    <w:p w14:paraId="3E4A1F1E" w14:textId="77777777" w:rsidR="000B3E0F" w:rsidRDefault="000B3E0F"/>
    <w:p w14:paraId="45B2724C" w14:textId="77777777" w:rsidR="000B3E0F" w:rsidRDefault="000B3E0F"/>
    <w:p w14:paraId="11FD6FEB" w14:textId="77777777" w:rsidR="000B3E0F" w:rsidRDefault="000B3E0F"/>
    <w:p w14:paraId="23AB063B" w14:textId="77777777" w:rsidR="000B3E0F" w:rsidRDefault="000B3E0F"/>
    <w:p w14:paraId="6681AE4B" w14:textId="77777777" w:rsidR="000B3E0F" w:rsidRDefault="000B3E0F"/>
    <w:p w14:paraId="13D7FBC4" w14:textId="77777777" w:rsidR="000B3E0F" w:rsidRDefault="000B3E0F"/>
    <w:p w14:paraId="0405AD8C" w14:textId="5FE25A67" w:rsidR="000B3E0F" w:rsidRDefault="000B3E0F">
      <w:r>
        <w:br w:type="page"/>
      </w:r>
    </w:p>
    <w:p w14:paraId="4E45249F" w14:textId="77777777" w:rsidR="00016283" w:rsidRDefault="00016283"/>
    <w:p w14:paraId="3E6B7DA4" w14:textId="77777777" w:rsidR="003231BF" w:rsidRDefault="003231BF"/>
    <w:p w14:paraId="1AA5FC5C" w14:textId="127E5AD9" w:rsidR="00F818DA" w:rsidRDefault="000B3E0F" w:rsidP="00FA7D2E">
      <w:pPr>
        <w:pStyle w:val="NormalWeb"/>
        <w:spacing w:before="0" w:beforeAutospacing="0" w:after="0" w:afterAutospacing="0" w:line="360" w:lineRule="auto"/>
        <w:ind w:left="360" w:hanging="360"/>
      </w:pPr>
      <w:r>
        <w:t>A</w:t>
      </w:r>
      <w:r w:rsidR="548A437C">
        <w:t>.</w:t>
      </w:r>
    </w:p>
    <w:p w14:paraId="74A91D3C" w14:textId="04DE3DAC" w:rsidR="00936463" w:rsidRDefault="00936463" w:rsidP="00936463">
      <w:pPr>
        <w:pStyle w:val="NormalWeb"/>
      </w:pPr>
      <w:proofErr w:type="gramStart"/>
      <w:r>
        <w:rPr>
          <w:rFonts w:hAnsi="Symbol"/>
        </w:rPr>
        <w:t></w:t>
      </w:r>
      <w:r>
        <w:t xml:space="preserve">  </w:t>
      </w:r>
      <w:r>
        <w:rPr>
          <w:rStyle w:val="Strong"/>
        </w:rPr>
        <w:t>Research</w:t>
      </w:r>
      <w:proofErr w:type="gramEnd"/>
      <w:r>
        <w:rPr>
          <w:rStyle w:val="Strong"/>
        </w:rPr>
        <w:t xml:space="preserve"> Question:</w:t>
      </w:r>
      <w:r>
        <w:br/>
      </w:r>
      <w:r w:rsidR="006B1DA8">
        <w:t>Is there a significant association between customer churn and the type of contract they have?</w:t>
      </w:r>
    </w:p>
    <w:p w14:paraId="25DDBBEE" w14:textId="77777777" w:rsidR="006B1DA8" w:rsidRDefault="00936463" w:rsidP="00936463">
      <w:pPr>
        <w:pStyle w:val="NormalWeb"/>
      </w:pPr>
      <w:proofErr w:type="gramStart"/>
      <w:r>
        <w:rPr>
          <w:rFonts w:hAnsi="Symbol"/>
        </w:rPr>
        <w:t></w:t>
      </w:r>
      <w:r>
        <w:t xml:space="preserve">  </w:t>
      </w:r>
      <w:r>
        <w:rPr>
          <w:rStyle w:val="Strong"/>
        </w:rPr>
        <w:t>Assessing</w:t>
      </w:r>
      <w:proofErr w:type="gramEnd"/>
      <w:r>
        <w:rPr>
          <w:rStyle w:val="Strong"/>
        </w:rPr>
        <w:t xml:space="preserve"> Financial Implications for Stakeholders:</w:t>
      </w:r>
      <w:r>
        <w:br/>
        <w:t xml:space="preserve">Stakeholders can evaluate the financial impact of outages on the organization by calculating potential revenue losses due to customer churn caused by </w:t>
      </w:r>
      <w:r w:rsidR="006B1DA8">
        <w:t>the type of contract the customer has</w:t>
      </w:r>
      <w:r>
        <w:t xml:space="preserve">. </w:t>
      </w:r>
      <w:r w:rsidR="006B1DA8">
        <w:t>This insight can help in designing better contract options to reduce churn and improve customer retention.</w:t>
      </w:r>
    </w:p>
    <w:p w14:paraId="4CF750D9" w14:textId="422F8E4E" w:rsidR="00936463" w:rsidRDefault="00936463" w:rsidP="00936463">
      <w:pPr>
        <w:pStyle w:val="NormalWeb"/>
      </w:pPr>
      <w:proofErr w:type="gramStart"/>
      <w:r>
        <w:rPr>
          <w:rFonts w:hAnsi="Symbol"/>
        </w:rPr>
        <w:t></w:t>
      </w:r>
      <w:r>
        <w:t xml:space="preserve">  </w:t>
      </w:r>
      <w:r>
        <w:rPr>
          <w:rStyle w:val="Strong"/>
        </w:rPr>
        <w:t>Key</w:t>
      </w:r>
      <w:proofErr w:type="gramEnd"/>
      <w:r>
        <w:rPr>
          <w:rStyle w:val="Strong"/>
        </w:rPr>
        <w:t xml:space="preserve"> Variables in Dataset Analysis:</w:t>
      </w:r>
      <w:r>
        <w:br/>
        <w:t xml:space="preserve">The primary variable of interest is "churn," a Boolean value indicating whether a customer has left (yes) or stayed (no). Important continuous numerical variables to consider include </w:t>
      </w:r>
      <w:r>
        <w:rPr>
          <w:rStyle w:val="HTMLCode"/>
        </w:rPr>
        <w:t>Tenure</w:t>
      </w:r>
      <w:r>
        <w:t xml:space="preserve">, </w:t>
      </w:r>
      <w:proofErr w:type="spellStart"/>
      <w:r>
        <w:rPr>
          <w:rStyle w:val="HTMLCode"/>
        </w:rPr>
        <w:t>MonthlyCharge</w:t>
      </w:r>
      <w:proofErr w:type="spellEnd"/>
      <w:r>
        <w:t xml:space="preserve">, </w:t>
      </w:r>
      <w:proofErr w:type="spellStart"/>
      <w:r>
        <w:rPr>
          <w:rStyle w:val="HTMLCode"/>
        </w:rPr>
        <w:t>Bandwidth_GB_Year</w:t>
      </w:r>
      <w:proofErr w:type="spellEnd"/>
      <w:r>
        <w:t xml:space="preserve">, and </w:t>
      </w:r>
      <w:proofErr w:type="spellStart"/>
      <w:r>
        <w:rPr>
          <w:rStyle w:val="HTMLCode"/>
        </w:rPr>
        <w:t>Outages_per_second</w:t>
      </w:r>
      <w:proofErr w:type="spellEnd"/>
      <w:r>
        <w:t xml:space="preserve">. Additionally, categorical variables such as </w:t>
      </w:r>
      <w:r w:rsidR="006B1DA8">
        <w:t xml:space="preserve">churn, Contract and </w:t>
      </w:r>
      <w:r>
        <w:t>internet service</w:t>
      </w:r>
      <w:r w:rsidR="006B1DA8">
        <w:t>,</w:t>
      </w:r>
      <w:r>
        <w:t xml:space="preserve"> and technical support, will be examined. These variables provide insight into factors contributing to internet service churn.</w:t>
      </w:r>
    </w:p>
    <w:p w14:paraId="018A2DD4" w14:textId="3AF00833" w:rsidR="00611DA6" w:rsidRDefault="00B612B0" w:rsidP="00FA7D2E">
      <w:pPr>
        <w:pStyle w:val="NormalWeb"/>
        <w:spacing w:line="360" w:lineRule="auto"/>
      </w:pPr>
      <w:r>
        <w:t>B</w:t>
      </w:r>
      <w:r w:rsidR="00E876F0">
        <w:t xml:space="preserve"> </w:t>
      </w:r>
    </w:p>
    <w:p w14:paraId="3D138A89" w14:textId="77777777" w:rsidR="00936463" w:rsidRDefault="00936463" w:rsidP="005C4554">
      <w:pPr>
        <w:pStyle w:val="NormalWeb"/>
        <w:numPr>
          <w:ilvl w:val="0"/>
          <w:numId w:val="1"/>
        </w:numPr>
        <w:spacing w:line="480" w:lineRule="auto"/>
      </w:pPr>
      <w:r>
        <w:t>We will utilize a Chi-square test and use Python as our programming language.</w:t>
      </w:r>
    </w:p>
    <w:p w14:paraId="399592DB" w14:textId="19AF522A" w:rsidR="005C4554" w:rsidRDefault="00226CAD" w:rsidP="005C4554">
      <w:pPr>
        <w:pStyle w:val="NormalWeb"/>
        <w:numPr>
          <w:ilvl w:val="0"/>
          <w:numId w:val="1"/>
        </w:numPr>
        <w:spacing w:line="480" w:lineRule="auto"/>
      </w:pPr>
      <w:r>
        <w:t>Code and output of calculations</w:t>
      </w:r>
      <w:r w:rsidR="006B1DA8">
        <w:rPr>
          <w:noProof/>
        </w:rPr>
        <w:t>-</w:t>
      </w:r>
    </w:p>
    <w:p w14:paraId="79037B93" w14:textId="0EC62774" w:rsidR="009B545E" w:rsidRDefault="003658F7" w:rsidP="003658F7">
      <w:pPr>
        <w:pStyle w:val="NormalWeb"/>
        <w:spacing w:line="480" w:lineRule="auto"/>
        <w:ind w:left="720"/>
      </w:pPr>
      <w:r>
        <w:rPr>
          <w:noProof/>
        </w:rPr>
        <w:lastRenderedPageBreak/>
        <w:drawing>
          <wp:inline distT="0" distB="0" distL="0" distR="0" wp14:anchorId="07B8B3C5" wp14:editId="5D7D5DDD">
            <wp:extent cx="5943600" cy="2379345"/>
            <wp:effectExtent l="0" t="0" r="0" b="1905"/>
            <wp:docPr id="827265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5673" name="Picture 1" descr="A screenshot of a computer&#10;&#10;Description automatically generated"/>
                    <pic:cNvPicPr/>
                  </pic:nvPicPr>
                  <pic:blipFill>
                    <a:blip r:embed="rId9"/>
                    <a:stretch>
                      <a:fillRect/>
                    </a:stretch>
                  </pic:blipFill>
                  <pic:spPr>
                    <a:xfrm>
                      <a:off x="0" y="0"/>
                      <a:ext cx="5943600" cy="2379345"/>
                    </a:xfrm>
                    <a:prstGeom prst="rect">
                      <a:avLst/>
                    </a:prstGeom>
                  </pic:spPr>
                </pic:pic>
              </a:graphicData>
            </a:graphic>
          </wp:inline>
        </w:drawing>
      </w:r>
      <w:r w:rsidR="009B545E">
        <w:br/>
      </w:r>
      <w:r>
        <w:rPr>
          <w:noProof/>
        </w:rPr>
        <w:drawing>
          <wp:inline distT="0" distB="0" distL="0" distR="0" wp14:anchorId="5E433701" wp14:editId="411F9A53">
            <wp:extent cx="5943600" cy="2449195"/>
            <wp:effectExtent l="0" t="0" r="0" b="8255"/>
            <wp:docPr id="385426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26928" name="Picture 1" descr="A screenshot of a computer program&#10;&#10;Description automatically generated"/>
                    <pic:cNvPicPr/>
                  </pic:nvPicPr>
                  <pic:blipFill>
                    <a:blip r:embed="rId10"/>
                    <a:stretch>
                      <a:fillRect/>
                    </a:stretch>
                  </pic:blipFill>
                  <pic:spPr>
                    <a:xfrm>
                      <a:off x="0" y="0"/>
                      <a:ext cx="5943600" cy="2449195"/>
                    </a:xfrm>
                    <a:prstGeom prst="rect">
                      <a:avLst/>
                    </a:prstGeom>
                  </pic:spPr>
                </pic:pic>
              </a:graphicData>
            </a:graphic>
          </wp:inline>
        </w:drawing>
      </w:r>
    </w:p>
    <w:p w14:paraId="3F69A681" w14:textId="28AE0E92" w:rsidR="009B545E" w:rsidRDefault="009B545E" w:rsidP="009B545E">
      <w:pPr>
        <w:pStyle w:val="NormalWeb"/>
        <w:spacing w:line="480" w:lineRule="auto"/>
        <w:ind w:left="360" w:firstLine="360"/>
      </w:pPr>
      <w:r>
        <w:t xml:space="preserve">3. </w:t>
      </w:r>
      <w:r w:rsidR="00936463">
        <w:t xml:space="preserve">The Chi-square test is typically employed to analyze the association between two categorical variables. In this context, we aim to examine the relationship between </w:t>
      </w:r>
      <w:r w:rsidR="003658F7">
        <w:rPr>
          <w:rStyle w:val="HTMLCode"/>
        </w:rPr>
        <w:t>Contracts</w:t>
      </w:r>
      <w:r w:rsidR="00936463">
        <w:t>, and churn (categorized as "Yes" or "No").</w:t>
      </w:r>
    </w:p>
    <w:p w14:paraId="64CC1714" w14:textId="77777777" w:rsidR="003658F7" w:rsidRDefault="003658F7" w:rsidP="005C4554">
      <w:pPr>
        <w:pStyle w:val="NormalWeb"/>
        <w:spacing w:line="480" w:lineRule="auto"/>
        <w:rPr>
          <w:b/>
          <w:bCs/>
        </w:rPr>
      </w:pPr>
    </w:p>
    <w:p w14:paraId="46BD04E6" w14:textId="77777777" w:rsidR="003658F7" w:rsidRDefault="003658F7" w:rsidP="005C4554">
      <w:pPr>
        <w:pStyle w:val="NormalWeb"/>
        <w:spacing w:line="480" w:lineRule="auto"/>
        <w:rPr>
          <w:b/>
          <w:bCs/>
        </w:rPr>
      </w:pPr>
    </w:p>
    <w:p w14:paraId="151B94F1" w14:textId="77777777" w:rsidR="003658F7" w:rsidRDefault="003658F7" w:rsidP="005C4554">
      <w:pPr>
        <w:pStyle w:val="NormalWeb"/>
        <w:spacing w:line="480" w:lineRule="auto"/>
        <w:rPr>
          <w:b/>
          <w:bCs/>
        </w:rPr>
      </w:pPr>
    </w:p>
    <w:p w14:paraId="5D4C6230" w14:textId="5C71CEE8" w:rsidR="0068198A" w:rsidRDefault="009B545E" w:rsidP="005C4554">
      <w:pPr>
        <w:pStyle w:val="NormalWeb"/>
        <w:spacing w:line="480" w:lineRule="auto"/>
      </w:pPr>
      <w:r w:rsidRPr="005C4554">
        <w:rPr>
          <w:b/>
          <w:bCs/>
        </w:rPr>
        <w:lastRenderedPageBreak/>
        <w:t>C.</w:t>
      </w:r>
      <w:r w:rsidR="0068198A" w:rsidRPr="0068198A">
        <w:t xml:space="preserve"> </w:t>
      </w:r>
      <w:r w:rsidR="0068198A">
        <w:t xml:space="preserve">Univariate statistics </w:t>
      </w:r>
    </w:p>
    <w:tbl>
      <w:tblPr>
        <w:tblStyle w:val="TableGrid"/>
        <w:tblW w:w="0" w:type="auto"/>
        <w:tblLook w:val="04A0" w:firstRow="1" w:lastRow="0" w:firstColumn="1" w:lastColumn="0" w:noHBand="0" w:noVBand="1"/>
      </w:tblPr>
      <w:tblGrid>
        <w:gridCol w:w="4675"/>
        <w:gridCol w:w="4675"/>
      </w:tblGrid>
      <w:tr w:rsidR="00936463" w14:paraId="5B6B149C" w14:textId="77777777" w:rsidTr="00936463">
        <w:tc>
          <w:tcPr>
            <w:tcW w:w="4675" w:type="dxa"/>
          </w:tcPr>
          <w:p w14:paraId="5EC22A56" w14:textId="1C07322F" w:rsidR="00936463" w:rsidRDefault="00936463" w:rsidP="005C4554">
            <w:pPr>
              <w:pStyle w:val="NormalWeb"/>
              <w:spacing w:line="480" w:lineRule="auto"/>
            </w:pPr>
            <w:r>
              <w:t>Variable</w:t>
            </w:r>
          </w:p>
        </w:tc>
        <w:tc>
          <w:tcPr>
            <w:tcW w:w="4675" w:type="dxa"/>
          </w:tcPr>
          <w:p w14:paraId="59DF0260" w14:textId="0B2A3D22" w:rsidR="00936463" w:rsidRDefault="00936463" w:rsidP="005C4554">
            <w:pPr>
              <w:pStyle w:val="NormalWeb"/>
              <w:spacing w:line="480" w:lineRule="auto"/>
            </w:pPr>
            <w:r>
              <w:t>Detail</w:t>
            </w:r>
          </w:p>
        </w:tc>
      </w:tr>
      <w:tr w:rsidR="00936463" w14:paraId="40C90614" w14:textId="77777777" w:rsidTr="00936463">
        <w:tc>
          <w:tcPr>
            <w:tcW w:w="4675" w:type="dxa"/>
          </w:tcPr>
          <w:p w14:paraId="3602888D" w14:textId="44E34ED4" w:rsidR="00936463" w:rsidRDefault="00936463" w:rsidP="005C4554">
            <w:pPr>
              <w:pStyle w:val="NormalWeb"/>
              <w:spacing w:line="480" w:lineRule="auto"/>
            </w:pPr>
            <w:r>
              <w:t xml:space="preserve">Categorical </w:t>
            </w:r>
          </w:p>
        </w:tc>
        <w:tc>
          <w:tcPr>
            <w:tcW w:w="4675" w:type="dxa"/>
          </w:tcPr>
          <w:p w14:paraId="1A3D67EF" w14:textId="6E5EC61E" w:rsidR="00936463" w:rsidRDefault="00936463" w:rsidP="005C4554">
            <w:pPr>
              <w:pStyle w:val="NormalWeb"/>
              <w:spacing w:line="480" w:lineRule="auto"/>
            </w:pPr>
            <w:r>
              <w:t>Churn</w:t>
            </w:r>
          </w:p>
        </w:tc>
      </w:tr>
      <w:tr w:rsidR="00936463" w14:paraId="58244DD2" w14:textId="77777777" w:rsidTr="00936463">
        <w:tc>
          <w:tcPr>
            <w:tcW w:w="4675" w:type="dxa"/>
          </w:tcPr>
          <w:p w14:paraId="7AFB0753" w14:textId="77777777" w:rsidR="00936463" w:rsidRDefault="00936463" w:rsidP="005C4554">
            <w:pPr>
              <w:pStyle w:val="NormalWeb"/>
              <w:spacing w:line="480" w:lineRule="auto"/>
            </w:pPr>
          </w:p>
        </w:tc>
        <w:tc>
          <w:tcPr>
            <w:tcW w:w="4675" w:type="dxa"/>
          </w:tcPr>
          <w:p w14:paraId="0B550819" w14:textId="013421E4" w:rsidR="00936463" w:rsidRDefault="003F3880" w:rsidP="005C4554">
            <w:pPr>
              <w:pStyle w:val="NormalWeb"/>
              <w:spacing w:line="480" w:lineRule="auto"/>
            </w:pPr>
            <w:r>
              <w:t>Contract</w:t>
            </w:r>
          </w:p>
        </w:tc>
      </w:tr>
    </w:tbl>
    <w:p w14:paraId="6B98547A" w14:textId="157E65C0" w:rsidR="0068198A" w:rsidRDefault="009E7CB1" w:rsidP="003658F7">
      <w:pPr>
        <w:pStyle w:val="NormalWeb"/>
        <w:spacing w:line="480" w:lineRule="auto"/>
      </w:pPr>
      <w:r>
        <w:rPr>
          <w:noProof/>
        </w:rPr>
        <w:drawing>
          <wp:inline distT="0" distB="0" distL="0" distR="0" wp14:anchorId="2D122834" wp14:editId="09A049F7">
            <wp:extent cx="3752850" cy="3930068"/>
            <wp:effectExtent l="0" t="0" r="0" b="0"/>
            <wp:docPr id="75514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49615" name="Picture 1" descr="A screenshot of a computer&#10;&#10;Description automatically generated"/>
                    <pic:cNvPicPr/>
                  </pic:nvPicPr>
                  <pic:blipFill>
                    <a:blip r:embed="rId11"/>
                    <a:stretch>
                      <a:fillRect/>
                    </a:stretch>
                  </pic:blipFill>
                  <pic:spPr>
                    <a:xfrm>
                      <a:off x="0" y="0"/>
                      <a:ext cx="3756092" cy="3933463"/>
                    </a:xfrm>
                    <a:prstGeom prst="rect">
                      <a:avLst/>
                    </a:prstGeom>
                  </pic:spPr>
                </pic:pic>
              </a:graphicData>
            </a:graphic>
          </wp:inline>
        </w:drawing>
      </w:r>
    </w:p>
    <w:p w14:paraId="05FED7C1" w14:textId="77777777" w:rsidR="00281944" w:rsidRPr="00281944" w:rsidRDefault="00281944" w:rsidP="00281944">
      <w:pPr>
        <w:spacing w:before="100" w:beforeAutospacing="1" w:after="100" w:afterAutospacing="1" w:line="240" w:lineRule="auto"/>
        <w:jc w:val="left"/>
        <w:rPr>
          <w:ins w:id="0" w:author="Gonzalez, Josue" w:date="2024-06-22T23:07:00Z" w16du:dateUtc="2024-06-23T06:07:00Z"/>
          <w:rFonts w:ascii="Times New Roman" w:eastAsia="Times New Roman" w:hAnsi="Times New Roman" w:cs="Times New Roman"/>
          <w:sz w:val="24"/>
          <w:szCs w:val="24"/>
        </w:rPr>
      </w:pPr>
      <w:ins w:id="1" w:author="Gonzalez, Josue" w:date="2024-06-22T23:07:00Z" w16du:dateUtc="2024-06-23T06:07:00Z">
        <w:r w:rsidRPr="00281944">
          <w:rPr>
            <w:rFonts w:ascii="Times New Roman" w:eastAsia="Times New Roman" w:hAnsi="Times New Roman" w:cs="Times New Roman"/>
            <w:sz w:val="24"/>
            <w:szCs w:val="24"/>
          </w:rPr>
          <w:t>The second graph shows the distribution of customer churn, categorized into "Yes" and "No".</w:t>
        </w:r>
      </w:ins>
    </w:p>
    <w:p w14:paraId="1CA7B7D2" w14:textId="77777777" w:rsidR="00281944" w:rsidRPr="00281944" w:rsidRDefault="00281944" w:rsidP="00281944">
      <w:pPr>
        <w:numPr>
          <w:ilvl w:val="0"/>
          <w:numId w:val="6"/>
        </w:numPr>
        <w:spacing w:before="100" w:beforeAutospacing="1" w:after="100" w:afterAutospacing="1" w:line="240" w:lineRule="auto"/>
        <w:jc w:val="left"/>
        <w:rPr>
          <w:ins w:id="2" w:author="Gonzalez, Josue" w:date="2024-06-22T23:07:00Z" w16du:dateUtc="2024-06-23T06:07:00Z"/>
          <w:rFonts w:ascii="Times New Roman" w:eastAsia="Times New Roman" w:hAnsi="Times New Roman" w:cs="Times New Roman"/>
          <w:sz w:val="24"/>
          <w:szCs w:val="24"/>
        </w:rPr>
      </w:pPr>
      <w:ins w:id="3" w:author="Gonzalez, Josue" w:date="2024-06-22T23:07:00Z" w16du:dateUtc="2024-06-23T06:07:00Z">
        <w:r w:rsidRPr="00281944">
          <w:rPr>
            <w:rFonts w:ascii="Times New Roman" w:eastAsia="Times New Roman" w:hAnsi="Times New Roman" w:cs="Times New Roman"/>
            <w:b/>
            <w:bCs/>
            <w:sz w:val="24"/>
            <w:szCs w:val="24"/>
          </w:rPr>
          <w:t>No</w:t>
        </w:r>
        <w:r w:rsidRPr="00281944">
          <w:rPr>
            <w:rFonts w:ascii="Times New Roman" w:eastAsia="Times New Roman" w:hAnsi="Times New Roman" w:cs="Times New Roman"/>
            <w:sz w:val="24"/>
            <w:szCs w:val="24"/>
          </w:rPr>
          <w:t>: This category has a count of approximately 7300. This indicates that around 7300 customers have not churned and are still with the company.</w:t>
        </w:r>
      </w:ins>
    </w:p>
    <w:p w14:paraId="6943A94F" w14:textId="77777777" w:rsidR="00281944" w:rsidRPr="00281944" w:rsidRDefault="00281944" w:rsidP="00281944">
      <w:pPr>
        <w:numPr>
          <w:ilvl w:val="0"/>
          <w:numId w:val="6"/>
        </w:numPr>
        <w:spacing w:before="100" w:beforeAutospacing="1" w:after="100" w:afterAutospacing="1" w:line="240" w:lineRule="auto"/>
        <w:jc w:val="left"/>
        <w:rPr>
          <w:ins w:id="4" w:author="Gonzalez, Josue" w:date="2024-06-22T23:07:00Z" w16du:dateUtc="2024-06-23T06:07:00Z"/>
          <w:rFonts w:ascii="Times New Roman" w:eastAsia="Times New Roman" w:hAnsi="Times New Roman" w:cs="Times New Roman"/>
          <w:sz w:val="24"/>
          <w:szCs w:val="24"/>
        </w:rPr>
      </w:pPr>
      <w:ins w:id="5" w:author="Gonzalez, Josue" w:date="2024-06-22T23:07:00Z" w16du:dateUtc="2024-06-23T06:07:00Z">
        <w:r w:rsidRPr="00281944">
          <w:rPr>
            <w:rFonts w:ascii="Times New Roman" w:eastAsia="Times New Roman" w:hAnsi="Times New Roman" w:cs="Times New Roman"/>
            <w:b/>
            <w:bCs/>
            <w:sz w:val="24"/>
            <w:szCs w:val="24"/>
          </w:rPr>
          <w:t>Yes</w:t>
        </w:r>
        <w:r w:rsidRPr="00281944">
          <w:rPr>
            <w:rFonts w:ascii="Times New Roman" w:eastAsia="Times New Roman" w:hAnsi="Times New Roman" w:cs="Times New Roman"/>
            <w:sz w:val="24"/>
            <w:szCs w:val="24"/>
          </w:rPr>
          <w:t>: This category has a count of approximately 2700. This indicates that around 2700 customers have churned.</w:t>
        </w:r>
      </w:ins>
    </w:p>
    <w:p w14:paraId="63C33A7A" w14:textId="77777777" w:rsidR="00281944" w:rsidRPr="00281944" w:rsidRDefault="00281944" w:rsidP="00281944">
      <w:pPr>
        <w:spacing w:before="100" w:beforeAutospacing="1" w:after="100" w:afterAutospacing="1" w:line="240" w:lineRule="auto"/>
        <w:jc w:val="left"/>
        <w:rPr>
          <w:ins w:id="6" w:author="Gonzalez, Josue" w:date="2024-06-22T23:07:00Z" w16du:dateUtc="2024-06-23T06:07:00Z"/>
          <w:rFonts w:ascii="Times New Roman" w:eastAsia="Times New Roman" w:hAnsi="Times New Roman" w:cs="Times New Roman"/>
          <w:sz w:val="24"/>
          <w:szCs w:val="24"/>
        </w:rPr>
      </w:pPr>
      <w:ins w:id="7" w:author="Gonzalez, Josue" w:date="2024-06-22T23:07:00Z" w16du:dateUtc="2024-06-23T06:07:00Z">
        <w:r w:rsidRPr="00281944">
          <w:rPr>
            <w:rFonts w:ascii="Times New Roman" w:eastAsia="Times New Roman" w:hAnsi="Times New Roman" w:cs="Times New Roman"/>
            <w:sz w:val="24"/>
            <w:szCs w:val="24"/>
          </w:rPr>
          <w:t xml:space="preserve">The distribution shows that a majority of the customers (around 7300) have not churned, while a smaller portion (around 2700) have left the </w:t>
        </w:r>
        <w:proofErr w:type="gramStart"/>
        <w:r w:rsidRPr="00281944">
          <w:rPr>
            <w:rFonts w:ascii="Times New Roman" w:eastAsia="Times New Roman" w:hAnsi="Times New Roman" w:cs="Times New Roman"/>
            <w:sz w:val="24"/>
            <w:szCs w:val="24"/>
          </w:rPr>
          <w:t>service</w:t>
        </w:r>
        <w:proofErr w:type="gramEnd"/>
      </w:ins>
    </w:p>
    <w:p w14:paraId="19F79D8C" w14:textId="77777777" w:rsidR="00281944" w:rsidRDefault="00281944" w:rsidP="003658F7">
      <w:pPr>
        <w:pStyle w:val="NormalWeb"/>
        <w:spacing w:line="480" w:lineRule="auto"/>
      </w:pPr>
    </w:p>
    <w:p w14:paraId="61B2A422" w14:textId="2BB75DAE" w:rsidR="009E7CB1" w:rsidRDefault="009E7CB1" w:rsidP="003658F7">
      <w:pPr>
        <w:pStyle w:val="NormalWeb"/>
        <w:spacing w:line="480" w:lineRule="auto"/>
      </w:pPr>
      <w:r>
        <w:rPr>
          <w:noProof/>
        </w:rPr>
        <w:lastRenderedPageBreak/>
        <w:drawing>
          <wp:inline distT="0" distB="0" distL="0" distR="0" wp14:anchorId="3491942F" wp14:editId="7980057B">
            <wp:extent cx="3048000" cy="3499556"/>
            <wp:effectExtent l="0" t="0" r="0" b="5715"/>
            <wp:docPr id="12276321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2134" name="Picture 1" descr="A screenshot of a graph&#10;&#10;Description automatically generated"/>
                    <pic:cNvPicPr/>
                  </pic:nvPicPr>
                  <pic:blipFill>
                    <a:blip r:embed="rId12"/>
                    <a:stretch>
                      <a:fillRect/>
                    </a:stretch>
                  </pic:blipFill>
                  <pic:spPr>
                    <a:xfrm>
                      <a:off x="0" y="0"/>
                      <a:ext cx="3055318" cy="3507958"/>
                    </a:xfrm>
                    <a:prstGeom prst="rect">
                      <a:avLst/>
                    </a:prstGeom>
                  </pic:spPr>
                </pic:pic>
              </a:graphicData>
            </a:graphic>
          </wp:inline>
        </w:drawing>
      </w:r>
    </w:p>
    <w:p w14:paraId="542828CE" w14:textId="77777777" w:rsidR="00281944" w:rsidRPr="00281944" w:rsidRDefault="00281944" w:rsidP="00281944">
      <w:pPr>
        <w:spacing w:before="100" w:beforeAutospacing="1" w:after="100" w:afterAutospacing="1" w:line="240" w:lineRule="auto"/>
        <w:jc w:val="left"/>
        <w:rPr>
          <w:ins w:id="8" w:author="Gonzalez, Josue" w:date="2024-06-22T23:08:00Z" w16du:dateUtc="2024-06-23T06:08:00Z"/>
          <w:rFonts w:ascii="Times New Roman" w:eastAsia="Times New Roman" w:hAnsi="Times New Roman" w:cs="Times New Roman"/>
          <w:sz w:val="24"/>
          <w:szCs w:val="24"/>
        </w:rPr>
      </w:pPr>
      <w:ins w:id="9" w:author="Gonzalez, Josue" w:date="2024-06-22T23:08:00Z" w16du:dateUtc="2024-06-23T06:08:00Z">
        <w:r w:rsidRPr="00281944">
          <w:rPr>
            <w:rFonts w:ascii="Times New Roman" w:eastAsia="Times New Roman" w:hAnsi="Times New Roman" w:cs="Times New Roman"/>
            <w:sz w:val="24"/>
            <w:szCs w:val="24"/>
          </w:rPr>
          <w:t>The first graph shows the distribution of three different contract types: "One year", "Month-to-month", and "Two Year".</w:t>
        </w:r>
      </w:ins>
    </w:p>
    <w:p w14:paraId="23B2580E" w14:textId="77777777" w:rsidR="00281944" w:rsidRPr="00281944" w:rsidRDefault="00281944" w:rsidP="00281944">
      <w:pPr>
        <w:numPr>
          <w:ilvl w:val="0"/>
          <w:numId w:val="7"/>
        </w:numPr>
        <w:spacing w:before="100" w:beforeAutospacing="1" w:after="100" w:afterAutospacing="1" w:line="240" w:lineRule="auto"/>
        <w:jc w:val="left"/>
        <w:rPr>
          <w:ins w:id="10" w:author="Gonzalez, Josue" w:date="2024-06-22T23:08:00Z" w16du:dateUtc="2024-06-23T06:08:00Z"/>
          <w:rFonts w:ascii="Times New Roman" w:eastAsia="Times New Roman" w:hAnsi="Times New Roman" w:cs="Times New Roman"/>
          <w:sz w:val="24"/>
          <w:szCs w:val="24"/>
        </w:rPr>
      </w:pPr>
      <w:ins w:id="11" w:author="Gonzalez, Josue" w:date="2024-06-22T23:08:00Z" w16du:dateUtc="2024-06-23T06:08:00Z">
        <w:r w:rsidRPr="00281944">
          <w:rPr>
            <w:rFonts w:ascii="Times New Roman" w:eastAsia="Times New Roman" w:hAnsi="Times New Roman" w:cs="Times New Roman"/>
            <w:b/>
            <w:bCs/>
            <w:sz w:val="24"/>
            <w:szCs w:val="24"/>
          </w:rPr>
          <w:t>One year</w:t>
        </w:r>
        <w:r w:rsidRPr="00281944">
          <w:rPr>
            <w:rFonts w:ascii="Times New Roman" w:eastAsia="Times New Roman" w:hAnsi="Times New Roman" w:cs="Times New Roman"/>
            <w:sz w:val="24"/>
            <w:szCs w:val="24"/>
          </w:rPr>
          <w:t>: This category has a count of approximately 2000. This indicates that around 2000 customers have opted for a one-year contract.</w:t>
        </w:r>
      </w:ins>
    </w:p>
    <w:p w14:paraId="0BE8D62C" w14:textId="77777777" w:rsidR="00281944" w:rsidRPr="00281944" w:rsidRDefault="00281944" w:rsidP="00281944">
      <w:pPr>
        <w:numPr>
          <w:ilvl w:val="0"/>
          <w:numId w:val="7"/>
        </w:numPr>
        <w:spacing w:before="100" w:beforeAutospacing="1" w:after="100" w:afterAutospacing="1" w:line="240" w:lineRule="auto"/>
        <w:jc w:val="left"/>
        <w:rPr>
          <w:ins w:id="12" w:author="Gonzalez, Josue" w:date="2024-06-22T23:08:00Z" w16du:dateUtc="2024-06-23T06:08:00Z"/>
          <w:rFonts w:ascii="Times New Roman" w:eastAsia="Times New Roman" w:hAnsi="Times New Roman" w:cs="Times New Roman"/>
          <w:sz w:val="24"/>
          <w:szCs w:val="24"/>
        </w:rPr>
      </w:pPr>
      <w:ins w:id="13" w:author="Gonzalez, Josue" w:date="2024-06-22T23:08:00Z" w16du:dateUtc="2024-06-23T06:08:00Z">
        <w:r w:rsidRPr="00281944">
          <w:rPr>
            <w:rFonts w:ascii="Times New Roman" w:eastAsia="Times New Roman" w:hAnsi="Times New Roman" w:cs="Times New Roman"/>
            <w:b/>
            <w:bCs/>
            <w:sz w:val="24"/>
            <w:szCs w:val="24"/>
          </w:rPr>
          <w:t>Month-to-month</w:t>
        </w:r>
        <w:r w:rsidRPr="00281944">
          <w:rPr>
            <w:rFonts w:ascii="Times New Roman" w:eastAsia="Times New Roman" w:hAnsi="Times New Roman" w:cs="Times New Roman"/>
            <w:sz w:val="24"/>
            <w:szCs w:val="24"/>
          </w:rPr>
          <w:t>: This is the most common contract type with a count of approximately 5500. The high count suggests that a significant portion of customers prefer the flexibility of a month-to-month contract.</w:t>
        </w:r>
      </w:ins>
    </w:p>
    <w:p w14:paraId="7E6D1B97" w14:textId="77777777" w:rsidR="00281944" w:rsidRPr="00281944" w:rsidRDefault="00281944" w:rsidP="00281944">
      <w:pPr>
        <w:numPr>
          <w:ilvl w:val="0"/>
          <w:numId w:val="7"/>
        </w:numPr>
        <w:spacing w:before="100" w:beforeAutospacing="1" w:after="100" w:afterAutospacing="1" w:line="240" w:lineRule="auto"/>
        <w:jc w:val="left"/>
        <w:rPr>
          <w:ins w:id="14" w:author="Gonzalez, Josue" w:date="2024-06-22T23:08:00Z" w16du:dateUtc="2024-06-23T06:08:00Z"/>
          <w:rFonts w:ascii="Times New Roman" w:eastAsia="Times New Roman" w:hAnsi="Times New Roman" w:cs="Times New Roman"/>
          <w:sz w:val="24"/>
          <w:szCs w:val="24"/>
        </w:rPr>
      </w:pPr>
      <w:ins w:id="15" w:author="Gonzalez, Josue" w:date="2024-06-22T23:08:00Z" w16du:dateUtc="2024-06-23T06:08:00Z">
        <w:r w:rsidRPr="00281944">
          <w:rPr>
            <w:rFonts w:ascii="Times New Roman" w:eastAsia="Times New Roman" w:hAnsi="Times New Roman" w:cs="Times New Roman"/>
            <w:b/>
            <w:bCs/>
            <w:sz w:val="24"/>
            <w:szCs w:val="24"/>
          </w:rPr>
          <w:t>Two Year</w:t>
        </w:r>
        <w:r w:rsidRPr="00281944">
          <w:rPr>
            <w:rFonts w:ascii="Times New Roman" w:eastAsia="Times New Roman" w:hAnsi="Times New Roman" w:cs="Times New Roman"/>
            <w:sz w:val="24"/>
            <w:szCs w:val="24"/>
          </w:rPr>
          <w:t>: This category has a count of approximately 2500. This indicates that around 2500 customers have committed to a two-year contract.</w:t>
        </w:r>
      </w:ins>
    </w:p>
    <w:p w14:paraId="3AC8663E" w14:textId="77777777" w:rsidR="00281944" w:rsidRPr="00281944" w:rsidRDefault="00281944" w:rsidP="00281944">
      <w:pPr>
        <w:spacing w:before="100" w:beforeAutospacing="1" w:after="100" w:afterAutospacing="1" w:line="240" w:lineRule="auto"/>
        <w:jc w:val="left"/>
        <w:rPr>
          <w:ins w:id="16" w:author="Gonzalez, Josue" w:date="2024-06-22T23:08:00Z" w16du:dateUtc="2024-06-23T06:08:00Z"/>
          <w:rFonts w:ascii="Times New Roman" w:eastAsia="Times New Roman" w:hAnsi="Times New Roman" w:cs="Times New Roman"/>
          <w:sz w:val="24"/>
          <w:szCs w:val="24"/>
        </w:rPr>
      </w:pPr>
      <w:ins w:id="17" w:author="Gonzalez, Josue" w:date="2024-06-22T23:08:00Z" w16du:dateUtc="2024-06-23T06:08:00Z">
        <w:r w:rsidRPr="00281944">
          <w:rPr>
            <w:rFonts w:ascii="Times New Roman" w:eastAsia="Times New Roman" w:hAnsi="Times New Roman" w:cs="Times New Roman"/>
            <w:sz w:val="24"/>
            <w:szCs w:val="24"/>
          </w:rPr>
          <w:t>The distribution shows a clear preference for month-to-month contracts among customers, followed by two-year contracts, and the least common is the one-year contract.</w:t>
        </w:r>
      </w:ins>
    </w:p>
    <w:p w14:paraId="21B3E7CA" w14:textId="0A5E0666" w:rsidR="00281944" w:rsidDel="00281944" w:rsidRDefault="00281944" w:rsidP="003658F7">
      <w:pPr>
        <w:pStyle w:val="NormalWeb"/>
        <w:spacing w:line="480" w:lineRule="auto"/>
        <w:rPr>
          <w:del w:id="18" w:author="Gonzalez, Josue" w:date="2024-06-22T23:08:00Z" w16du:dateUtc="2024-06-23T06:08:00Z"/>
        </w:rPr>
      </w:pPr>
      <w:del w:id="19" w:author="Gonzalez, Josue" w:date="2024-06-22T23:08:00Z" w16du:dateUtc="2024-06-23T06:08:00Z">
        <w:r w:rsidDel="00281944">
          <w:delText>The distribution shows a clear preference for month-to-month contracts among customers, followed by two-year contracts, and the least common is the one-year contract.</w:delText>
        </w:r>
      </w:del>
    </w:p>
    <w:p w14:paraId="64724B10" w14:textId="668C3F9A" w:rsidR="00156E83" w:rsidRDefault="00156E83" w:rsidP="003658F7">
      <w:pPr>
        <w:pStyle w:val="NormalWeb"/>
        <w:spacing w:line="480" w:lineRule="auto"/>
      </w:pPr>
      <w:r>
        <w:rPr>
          <w:noProof/>
        </w:rPr>
        <w:lastRenderedPageBreak/>
        <w:drawing>
          <wp:inline distT="0" distB="0" distL="0" distR="0" wp14:anchorId="2D70D37C" wp14:editId="6D1FD307">
            <wp:extent cx="5943600" cy="2914650"/>
            <wp:effectExtent l="0" t="0" r="0" b="0"/>
            <wp:docPr id="8710718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1834" name="Picture 1" descr="A screenshot of a computer program&#10;&#10;Description automatically generated"/>
                    <pic:cNvPicPr/>
                  </pic:nvPicPr>
                  <pic:blipFill>
                    <a:blip r:embed="rId13"/>
                    <a:stretch>
                      <a:fillRect/>
                    </a:stretch>
                  </pic:blipFill>
                  <pic:spPr>
                    <a:xfrm>
                      <a:off x="0" y="0"/>
                      <a:ext cx="5943600" cy="2914650"/>
                    </a:xfrm>
                    <a:prstGeom prst="rect">
                      <a:avLst/>
                    </a:prstGeom>
                  </pic:spPr>
                </pic:pic>
              </a:graphicData>
            </a:graphic>
          </wp:inline>
        </w:drawing>
      </w:r>
    </w:p>
    <w:p w14:paraId="3A97CCDF" w14:textId="77777777" w:rsidR="00281944" w:rsidRDefault="00281944" w:rsidP="003658F7">
      <w:pPr>
        <w:pStyle w:val="NormalWeb"/>
        <w:spacing w:line="480" w:lineRule="auto"/>
      </w:pPr>
    </w:p>
    <w:tbl>
      <w:tblPr>
        <w:tblStyle w:val="TableGrid"/>
        <w:tblW w:w="0" w:type="auto"/>
        <w:tblLook w:val="04A0" w:firstRow="1" w:lastRow="0" w:firstColumn="1" w:lastColumn="0" w:noHBand="0" w:noVBand="1"/>
      </w:tblPr>
      <w:tblGrid>
        <w:gridCol w:w="4675"/>
        <w:gridCol w:w="4675"/>
      </w:tblGrid>
      <w:tr w:rsidR="00936463" w14:paraId="092DCF92" w14:textId="77777777" w:rsidTr="00936463">
        <w:tc>
          <w:tcPr>
            <w:tcW w:w="4675" w:type="dxa"/>
          </w:tcPr>
          <w:p w14:paraId="16095A7F" w14:textId="6D5F50A3" w:rsidR="00936463" w:rsidRDefault="00936463" w:rsidP="0068198A">
            <w:pPr>
              <w:pStyle w:val="HTMLPreformatted"/>
              <w:rPr>
                <w:rFonts w:ascii="Times New Roman" w:hAnsi="Times New Roman" w:cs="Times New Roman"/>
                <w:sz w:val="24"/>
                <w:szCs w:val="24"/>
              </w:rPr>
            </w:pPr>
            <w:r>
              <w:rPr>
                <w:rFonts w:ascii="Times New Roman" w:hAnsi="Times New Roman" w:cs="Times New Roman"/>
                <w:sz w:val="24"/>
                <w:szCs w:val="24"/>
              </w:rPr>
              <w:t>Variable</w:t>
            </w:r>
          </w:p>
        </w:tc>
        <w:tc>
          <w:tcPr>
            <w:tcW w:w="4675" w:type="dxa"/>
          </w:tcPr>
          <w:p w14:paraId="7FE18164" w14:textId="018854DE" w:rsidR="00936463" w:rsidRDefault="00936463" w:rsidP="0068198A">
            <w:pPr>
              <w:pStyle w:val="HTMLPreformatted"/>
              <w:rPr>
                <w:rFonts w:ascii="Times New Roman" w:hAnsi="Times New Roman" w:cs="Times New Roman"/>
                <w:sz w:val="24"/>
                <w:szCs w:val="24"/>
              </w:rPr>
            </w:pPr>
            <w:r>
              <w:rPr>
                <w:rFonts w:ascii="Times New Roman" w:hAnsi="Times New Roman" w:cs="Times New Roman"/>
                <w:sz w:val="24"/>
                <w:szCs w:val="24"/>
              </w:rPr>
              <w:t>Detail</w:t>
            </w:r>
          </w:p>
        </w:tc>
      </w:tr>
      <w:tr w:rsidR="00936463" w14:paraId="2703E412" w14:textId="77777777" w:rsidTr="00936463">
        <w:tc>
          <w:tcPr>
            <w:tcW w:w="4675" w:type="dxa"/>
          </w:tcPr>
          <w:p w14:paraId="3D80B96E" w14:textId="367BBC4A" w:rsidR="00936463" w:rsidRDefault="00936463" w:rsidP="0068198A">
            <w:pPr>
              <w:pStyle w:val="HTMLPreformatted"/>
              <w:rPr>
                <w:rFonts w:ascii="Times New Roman" w:hAnsi="Times New Roman" w:cs="Times New Roman"/>
                <w:sz w:val="24"/>
                <w:szCs w:val="24"/>
              </w:rPr>
            </w:pPr>
            <w:r>
              <w:rPr>
                <w:rFonts w:ascii="Times New Roman" w:hAnsi="Times New Roman" w:cs="Times New Roman"/>
                <w:sz w:val="24"/>
                <w:szCs w:val="24"/>
              </w:rPr>
              <w:t xml:space="preserve">Continuous </w:t>
            </w:r>
          </w:p>
        </w:tc>
        <w:tc>
          <w:tcPr>
            <w:tcW w:w="4675" w:type="dxa"/>
          </w:tcPr>
          <w:p w14:paraId="0E567CF1" w14:textId="05B4D6E9" w:rsidR="00936463" w:rsidRDefault="00936463" w:rsidP="0068198A">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MonthlyCharge</w:t>
            </w:r>
            <w:proofErr w:type="spellEnd"/>
          </w:p>
        </w:tc>
      </w:tr>
      <w:tr w:rsidR="00936463" w14:paraId="5BE0DC2C" w14:textId="77777777" w:rsidTr="00936463">
        <w:tc>
          <w:tcPr>
            <w:tcW w:w="4675" w:type="dxa"/>
          </w:tcPr>
          <w:p w14:paraId="57F86083" w14:textId="77777777" w:rsidR="00936463" w:rsidRDefault="00936463" w:rsidP="0068198A">
            <w:pPr>
              <w:pStyle w:val="HTMLPreformatted"/>
              <w:rPr>
                <w:rFonts w:ascii="Times New Roman" w:hAnsi="Times New Roman" w:cs="Times New Roman"/>
                <w:sz w:val="24"/>
                <w:szCs w:val="24"/>
              </w:rPr>
            </w:pPr>
          </w:p>
        </w:tc>
        <w:tc>
          <w:tcPr>
            <w:tcW w:w="4675" w:type="dxa"/>
          </w:tcPr>
          <w:p w14:paraId="6E9B6E3C" w14:textId="6FDFBB8D" w:rsidR="00936463" w:rsidRDefault="00936463" w:rsidP="0068198A">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Outage_sec_perweek</w:t>
            </w:r>
            <w:proofErr w:type="spellEnd"/>
          </w:p>
        </w:tc>
      </w:tr>
    </w:tbl>
    <w:p w14:paraId="07BA5396" w14:textId="77777777" w:rsidR="00936463" w:rsidRPr="00226CAD" w:rsidRDefault="00936463" w:rsidP="0068198A">
      <w:pPr>
        <w:pStyle w:val="HTMLPreformatted"/>
        <w:rPr>
          <w:rFonts w:ascii="Times New Roman" w:hAnsi="Times New Roman" w:cs="Times New Roman"/>
          <w:sz w:val="24"/>
          <w:szCs w:val="24"/>
        </w:rPr>
      </w:pPr>
    </w:p>
    <w:p w14:paraId="36633E2E" w14:textId="55C34644" w:rsidR="009B545E" w:rsidRDefault="0068198A" w:rsidP="009B545E">
      <w:pPr>
        <w:pStyle w:val="NormalWeb"/>
        <w:spacing w:line="480" w:lineRule="auto"/>
        <w:ind w:left="720"/>
      </w:pPr>
      <w:r>
        <w:t>Visual Presentations below</w:t>
      </w:r>
      <w:r w:rsidR="002F6396">
        <w:t xml:space="preserve"> for continuous variables</w:t>
      </w:r>
    </w:p>
    <w:p w14:paraId="1BB0FAEF" w14:textId="6F9767FB" w:rsidR="003658F7" w:rsidRDefault="003658F7" w:rsidP="009B545E">
      <w:pPr>
        <w:pStyle w:val="NormalWeb"/>
        <w:spacing w:line="480" w:lineRule="auto"/>
        <w:ind w:left="720"/>
      </w:pPr>
      <w:r>
        <w:rPr>
          <w:noProof/>
        </w:rPr>
        <w:lastRenderedPageBreak/>
        <w:drawing>
          <wp:inline distT="0" distB="0" distL="0" distR="0" wp14:anchorId="1E7CFB20" wp14:editId="18B995AC">
            <wp:extent cx="5943600" cy="4516120"/>
            <wp:effectExtent l="0" t="0" r="0" b="0"/>
            <wp:docPr id="17605158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15878" name="Picture 1" descr="A screenshot of a graph&#10;&#10;Description automatically generated"/>
                    <pic:cNvPicPr/>
                  </pic:nvPicPr>
                  <pic:blipFill>
                    <a:blip r:embed="rId14"/>
                    <a:stretch>
                      <a:fillRect/>
                    </a:stretch>
                  </pic:blipFill>
                  <pic:spPr>
                    <a:xfrm>
                      <a:off x="0" y="0"/>
                      <a:ext cx="5943600" cy="4516120"/>
                    </a:xfrm>
                    <a:prstGeom prst="rect">
                      <a:avLst/>
                    </a:prstGeom>
                  </pic:spPr>
                </pic:pic>
              </a:graphicData>
            </a:graphic>
          </wp:inline>
        </w:drawing>
      </w:r>
    </w:p>
    <w:p w14:paraId="5D78B93A" w14:textId="331E9013" w:rsidR="00700D45" w:rsidRDefault="00700D45" w:rsidP="009B545E">
      <w:pPr>
        <w:pStyle w:val="NormalWeb"/>
        <w:spacing w:line="480" w:lineRule="auto"/>
        <w:ind w:left="720"/>
      </w:pPr>
      <w:r>
        <w:t>In this univariate visual presentation</w:t>
      </w:r>
      <w:r w:rsidR="003213A5">
        <w:t>,</w:t>
      </w:r>
      <w:r>
        <w:t xml:space="preserve"> we are taking a look at Monthly charge the distribution here is </w:t>
      </w:r>
      <w:r w:rsidR="003213A5">
        <w:t>slightly right skewed.</w:t>
      </w:r>
      <w:r w:rsidR="003213A5" w:rsidRPr="003213A5">
        <w:t xml:space="preserve"> </w:t>
      </w:r>
      <w:r w:rsidR="003213A5">
        <w:t xml:space="preserve">The histogram shows a concentration of customers around the $70 to $110 range, with a gradual decrease in frequency as charges </w:t>
      </w:r>
      <w:proofErr w:type="gramStart"/>
      <w:r w:rsidR="003213A5">
        <w:t>increase</w:t>
      </w:r>
      <w:proofErr w:type="gramEnd"/>
    </w:p>
    <w:p w14:paraId="097FCB23" w14:textId="4178FD5A" w:rsidR="0068198A" w:rsidRDefault="003658F7" w:rsidP="00F735E1">
      <w:pPr>
        <w:pStyle w:val="NormalWeb"/>
        <w:spacing w:line="480" w:lineRule="auto"/>
        <w:ind w:left="720"/>
      </w:pPr>
      <w:r>
        <w:rPr>
          <w:noProof/>
        </w:rPr>
        <w:lastRenderedPageBreak/>
        <w:drawing>
          <wp:inline distT="0" distB="0" distL="0" distR="0" wp14:anchorId="797FABA7" wp14:editId="47D5CFE7">
            <wp:extent cx="5943600" cy="5078730"/>
            <wp:effectExtent l="0" t="0" r="0" b="7620"/>
            <wp:docPr id="18807184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42" name="Picture 1" descr="A screen shot of a graph&#10;&#10;Description automatically generated"/>
                    <pic:cNvPicPr/>
                  </pic:nvPicPr>
                  <pic:blipFill>
                    <a:blip r:embed="rId15"/>
                    <a:stretch>
                      <a:fillRect/>
                    </a:stretch>
                  </pic:blipFill>
                  <pic:spPr>
                    <a:xfrm>
                      <a:off x="0" y="0"/>
                      <a:ext cx="5943600" cy="5078730"/>
                    </a:xfrm>
                    <a:prstGeom prst="rect">
                      <a:avLst/>
                    </a:prstGeom>
                  </pic:spPr>
                </pic:pic>
              </a:graphicData>
            </a:graphic>
          </wp:inline>
        </w:drawing>
      </w:r>
    </w:p>
    <w:p w14:paraId="59BAAF18" w14:textId="4EE68DE8" w:rsidR="00F735E1" w:rsidRDefault="003213A5" w:rsidP="00F735E1">
      <w:pPr>
        <w:pStyle w:val="NormalWeb"/>
        <w:ind w:left="567" w:hanging="567"/>
      </w:pPr>
      <w:r>
        <w:t xml:space="preserve">The distribution of </w:t>
      </w:r>
      <w:proofErr w:type="spellStart"/>
      <w:r>
        <w:t>Outage_sec_perweek</w:t>
      </w:r>
      <w:proofErr w:type="spellEnd"/>
      <w:r>
        <w:t xml:space="preserve"> shows a strong right skew, with a high frequency of low outage seconds per week. Most values are concentrated between 0 and 10 seconds, with a long tail extending towards higher outage times, indicating a few instances of significantly higher outages.</w:t>
      </w:r>
    </w:p>
    <w:p w14:paraId="43B22A5A" w14:textId="6C3FE919" w:rsidR="00156E83" w:rsidRDefault="00156E83" w:rsidP="00F735E1">
      <w:pPr>
        <w:pStyle w:val="NormalWeb"/>
        <w:ind w:left="567" w:hanging="567"/>
      </w:pPr>
      <w:r>
        <w:t>Below is a screenshot of the univariate statistics</w:t>
      </w:r>
      <w:r w:rsidR="009E7CB1">
        <w:t xml:space="preserve"> using the </w:t>
      </w:r>
      <w:proofErr w:type="spellStart"/>
      <w:proofErr w:type="gramStart"/>
      <w:r w:rsidR="009E7CB1">
        <w:t>df.describe</w:t>
      </w:r>
      <w:proofErr w:type="spellEnd"/>
      <w:proofErr w:type="gramEnd"/>
      <w:r w:rsidR="009E7CB1">
        <w:t xml:space="preserve"> </w:t>
      </w:r>
      <w:proofErr w:type="spellStart"/>
      <w:r w:rsidR="009E7CB1">
        <w:t>pyton</w:t>
      </w:r>
      <w:proofErr w:type="spellEnd"/>
      <w:r w:rsidR="009E7CB1">
        <w:t xml:space="preserve"> </w:t>
      </w:r>
      <w:proofErr w:type="spellStart"/>
      <w:r w:rsidR="009E7CB1">
        <w:t>metod</w:t>
      </w:r>
      <w:proofErr w:type="spellEnd"/>
      <w:r>
        <w:t>.</w:t>
      </w:r>
    </w:p>
    <w:p w14:paraId="37DC9B7C" w14:textId="7551A94C" w:rsidR="00F735E1" w:rsidRDefault="00156E83" w:rsidP="00F735E1">
      <w:pPr>
        <w:pStyle w:val="NormalWeb"/>
        <w:ind w:left="567" w:hanging="567"/>
      </w:pPr>
      <w:r>
        <w:rPr>
          <w:noProof/>
        </w:rPr>
        <w:lastRenderedPageBreak/>
        <w:drawing>
          <wp:inline distT="0" distB="0" distL="0" distR="0" wp14:anchorId="58D8CE48" wp14:editId="546B92BF">
            <wp:extent cx="5943600" cy="2093595"/>
            <wp:effectExtent l="0" t="0" r="0" b="1905"/>
            <wp:docPr id="223466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66499" name="Picture 1" descr="A screenshot of a computer&#10;&#10;Description automatically generated"/>
                    <pic:cNvPicPr/>
                  </pic:nvPicPr>
                  <pic:blipFill>
                    <a:blip r:embed="rId16"/>
                    <a:stretch>
                      <a:fillRect/>
                    </a:stretch>
                  </pic:blipFill>
                  <pic:spPr>
                    <a:xfrm>
                      <a:off x="0" y="0"/>
                      <a:ext cx="5943600" cy="2093595"/>
                    </a:xfrm>
                    <a:prstGeom prst="rect">
                      <a:avLst/>
                    </a:prstGeom>
                  </pic:spPr>
                </pic:pic>
              </a:graphicData>
            </a:graphic>
          </wp:inline>
        </w:drawing>
      </w:r>
    </w:p>
    <w:p w14:paraId="7FA3BE5B" w14:textId="77777777" w:rsidR="00F735E1" w:rsidRDefault="00F735E1" w:rsidP="00F735E1">
      <w:pPr>
        <w:pStyle w:val="NormalWeb"/>
        <w:ind w:left="567" w:hanging="567"/>
      </w:pPr>
    </w:p>
    <w:p w14:paraId="46C62A53" w14:textId="77777777" w:rsidR="00F735E1" w:rsidRDefault="00F735E1" w:rsidP="00F735E1">
      <w:pPr>
        <w:pStyle w:val="NormalWeb"/>
        <w:ind w:left="567" w:hanging="567"/>
      </w:pPr>
    </w:p>
    <w:p w14:paraId="6A556F7C" w14:textId="77777777" w:rsidR="00F735E1" w:rsidRDefault="00F735E1" w:rsidP="00F735E1">
      <w:pPr>
        <w:pStyle w:val="NormalWeb"/>
        <w:ind w:left="567" w:hanging="567"/>
      </w:pPr>
    </w:p>
    <w:p w14:paraId="03C0B2F0" w14:textId="77777777" w:rsidR="00F735E1" w:rsidRDefault="00F735E1" w:rsidP="00F735E1">
      <w:pPr>
        <w:pStyle w:val="NormalWeb"/>
        <w:ind w:left="567" w:hanging="567"/>
      </w:pPr>
    </w:p>
    <w:p w14:paraId="3A275F86" w14:textId="69F07807" w:rsidR="009E7CB1" w:rsidRDefault="009E7CB1">
      <w:pPr>
        <w:rPr>
          <w:rFonts w:ascii="Times New Roman" w:eastAsia="Times New Roman" w:hAnsi="Times New Roman" w:cs="Times New Roman"/>
          <w:sz w:val="24"/>
          <w:szCs w:val="24"/>
        </w:rPr>
      </w:pPr>
      <w:r>
        <w:br w:type="page"/>
      </w:r>
    </w:p>
    <w:p w14:paraId="49398247" w14:textId="77777777" w:rsidR="00F735E1" w:rsidRDefault="00F735E1" w:rsidP="00F735E1">
      <w:pPr>
        <w:pStyle w:val="NormalWeb"/>
        <w:ind w:left="567" w:hanging="567"/>
      </w:pPr>
    </w:p>
    <w:p w14:paraId="4333EAEC" w14:textId="753739D2" w:rsidR="00936463" w:rsidRDefault="0068198A" w:rsidP="00F735E1">
      <w:pPr>
        <w:pStyle w:val="NormalWeb"/>
        <w:ind w:left="567" w:hanging="567"/>
      </w:pPr>
      <w:r>
        <w:t xml:space="preserve">D. </w:t>
      </w:r>
      <w:r w:rsidR="009E7CB1">
        <w:t xml:space="preserve">Bivariate Statistics </w:t>
      </w:r>
    </w:p>
    <w:p w14:paraId="669F6281" w14:textId="297EFEB1" w:rsidR="009E7CB1" w:rsidRDefault="009E7CB1" w:rsidP="00F735E1">
      <w:pPr>
        <w:pStyle w:val="NormalWeb"/>
        <w:ind w:left="567" w:hanging="567"/>
      </w:pPr>
      <w:r>
        <w:rPr>
          <w:noProof/>
        </w:rPr>
        <w:drawing>
          <wp:inline distT="0" distB="0" distL="0" distR="0" wp14:anchorId="07FD8D6B" wp14:editId="70FA0E8F">
            <wp:extent cx="5943600" cy="5290820"/>
            <wp:effectExtent l="0" t="0" r="0" b="5080"/>
            <wp:docPr id="1652905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05278" name="Picture 1" descr="A screenshot of a computer&#10;&#10;Description automatically generated"/>
                    <pic:cNvPicPr/>
                  </pic:nvPicPr>
                  <pic:blipFill>
                    <a:blip r:embed="rId17"/>
                    <a:stretch>
                      <a:fillRect/>
                    </a:stretch>
                  </pic:blipFill>
                  <pic:spPr>
                    <a:xfrm>
                      <a:off x="0" y="0"/>
                      <a:ext cx="5943600" cy="5290820"/>
                    </a:xfrm>
                    <a:prstGeom prst="rect">
                      <a:avLst/>
                    </a:prstGeom>
                  </pic:spPr>
                </pic:pic>
              </a:graphicData>
            </a:graphic>
          </wp:inline>
        </w:drawing>
      </w:r>
    </w:p>
    <w:p w14:paraId="5363170F" w14:textId="77777777" w:rsidR="009E7CB1" w:rsidRDefault="009E7CB1" w:rsidP="00F735E1">
      <w:pPr>
        <w:pStyle w:val="NormalWeb"/>
        <w:ind w:left="567" w:hanging="567"/>
      </w:pPr>
    </w:p>
    <w:p w14:paraId="76B330D2" w14:textId="77777777" w:rsidR="009E7CB1" w:rsidRDefault="009E7CB1" w:rsidP="00F735E1">
      <w:pPr>
        <w:pStyle w:val="NormalWeb"/>
        <w:ind w:left="567" w:hanging="567"/>
      </w:pPr>
    </w:p>
    <w:p w14:paraId="5E88FA5A" w14:textId="77777777" w:rsidR="009E7CB1" w:rsidRDefault="009E7CB1" w:rsidP="00F735E1">
      <w:pPr>
        <w:pStyle w:val="NormalWeb"/>
        <w:ind w:left="567" w:hanging="567"/>
      </w:pPr>
    </w:p>
    <w:p w14:paraId="4063559A" w14:textId="77777777" w:rsidR="009E7CB1" w:rsidRDefault="009E7CB1" w:rsidP="00F735E1">
      <w:pPr>
        <w:pStyle w:val="NormalWeb"/>
        <w:ind w:left="567" w:hanging="567"/>
      </w:pPr>
    </w:p>
    <w:p w14:paraId="18AF4304" w14:textId="77777777" w:rsidR="009E7CB1" w:rsidRDefault="009E7CB1" w:rsidP="00F735E1">
      <w:pPr>
        <w:pStyle w:val="NormalWeb"/>
        <w:ind w:left="567" w:hanging="567"/>
      </w:pPr>
    </w:p>
    <w:p w14:paraId="2E53B11F" w14:textId="77777777" w:rsidR="009E7CB1" w:rsidRDefault="009E7CB1" w:rsidP="00F735E1">
      <w:pPr>
        <w:pStyle w:val="NormalWeb"/>
        <w:ind w:left="567" w:hanging="567"/>
      </w:pPr>
    </w:p>
    <w:p w14:paraId="4024C494" w14:textId="77777777" w:rsidR="009E7CB1" w:rsidRDefault="009E7CB1" w:rsidP="00F735E1">
      <w:pPr>
        <w:pStyle w:val="NormalWeb"/>
        <w:ind w:left="567" w:hanging="567"/>
      </w:pPr>
    </w:p>
    <w:p w14:paraId="648B3CBC" w14:textId="77777777" w:rsidR="009E7CB1" w:rsidRDefault="009E7CB1" w:rsidP="00F735E1">
      <w:pPr>
        <w:pStyle w:val="NormalWeb"/>
        <w:ind w:left="567" w:hanging="567"/>
      </w:pPr>
    </w:p>
    <w:tbl>
      <w:tblPr>
        <w:tblStyle w:val="TableGrid"/>
        <w:tblW w:w="0" w:type="auto"/>
        <w:tblLook w:val="04A0" w:firstRow="1" w:lastRow="0" w:firstColumn="1" w:lastColumn="0" w:noHBand="0" w:noVBand="1"/>
      </w:tblPr>
      <w:tblGrid>
        <w:gridCol w:w="4675"/>
        <w:gridCol w:w="4675"/>
      </w:tblGrid>
      <w:tr w:rsidR="003C4201" w14:paraId="6C1A130D" w14:textId="77777777" w:rsidTr="003C4201">
        <w:tc>
          <w:tcPr>
            <w:tcW w:w="4675" w:type="dxa"/>
          </w:tcPr>
          <w:p w14:paraId="30AD1913" w14:textId="24AF92DA" w:rsidR="003C4201" w:rsidRDefault="003C4201" w:rsidP="003C4201">
            <w:pPr>
              <w:pStyle w:val="NormalWeb"/>
            </w:pPr>
            <w:r>
              <w:t>Variable</w:t>
            </w:r>
          </w:p>
        </w:tc>
        <w:tc>
          <w:tcPr>
            <w:tcW w:w="4675" w:type="dxa"/>
          </w:tcPr>
          <w:p w14:paraId="7BA7B6BB" w14:textId="7EA180B8" w:rsidR="003C4201" w:rsidRDefault="003C4201" w:rsidP="003C4201">
            <w:pPr>
              <w:pStyle w:val="NormalWeb"/>
            </w:pPr>
            <w:r>
              <w:t>Detail</w:t>
            </w:r>
          </w:p>
        </w:tc>
      </w:tr>
      <w:tr w:rsidR="003C4201" w14:paraId="4A1623D0" w14:textId="77777777" w:rsidTr="003C4201">
        <w:tc>
          <w:tcPr>
            <w:tcW w:w="4675" w:type="dxa"/>
          </w:tcPr>
          <w:p w14:paraId="3F59C1F3" w14:textId="796E31F9" w:rsidR="003C4201" w:rsidRDefault="003C4201" w:rsidP="003C4201">
            <w:pPr>
              <w:pStyle w:val="NormalWeb"/>
            </w:pPr>
            <w:r>
              <w:t>Continuous</w:t>
            </w:r>
          </w:p>
        </w:tc>
        <w:tc>
          <w:tcPr>
            <w:tcW w:w="4675" w:type="dxa"/>
          </w:tcPr>
          <w:p w14:paraId="7172543A" w14:textId="5970B1F0" w:rsidR="003C4201" w:rsidRDefault="003C4201" w:rsidP="003C4201">
            <w:pPr>
              <w:pStyle w:val="NormalWeb"/>
            </w:pPr>
            <w:proofErr w:type="spellStart"/>
            <w:r>
              <w:t>MonthlyCharge</w:t>
            </w:r>
            <w:proofErr w:type="spellEnd"/>
          </w:p>
        </w:tc>
      </w:tr>
      <w:tr w:rsidR="003C4201" w14:paraId="2F04CA81" w14:textId="77777777" w:rsidTr="003C4201">
        <w:tc>
          <w:tcPr>
            <w:tcW w:w="4675" w:type="dxa"/>
          </w:tcPr>
          <w:p w14:paraId="4E68CE62" w14:textId="77777777" w:rsidR="003C4201" w:rsidRDefault="003C4201" w:rsidP="003C4201">
            <w:pPr>
              <w:pStyle w:val="NormalWeb"/>
            </w:pPr>
          </w:p>
        </w:tc>
        <w:tc>
          <w:tcPr>
            <w:tcW w:w="4675" w:type="dxa"/>
          </w:tcPr>
          <w:p w14:paraId="25C26E0E" w14:textId="0DB105B1" w:rsidR="003C4201" w:rsidRDefault="00F735E1" w:rsidP="003C4201">
            <w:pPr>
              <w:pStyle w:val="NormalWeb"/>
            </w:pPr>
            <w:r>
              <w:t>Bandwidth per year</w:t>
            </w:r>
          </w:p>
        </w:tc>
      </w:tr>
    </w:tbl>
    <w:p w14:paraId="74DB5E5C" w14:textId="07DDBB0D" w:rsidR="00EF36AB" w:rsidRDefault="00F735E1" w:rsidP="003658F7">
      <w:pPr>
        <w:pStyle w:val="NormalWeb"/>
      </w:pPr>
      <w:r>
        <w:rPr>
          <w:noProof/>
        </w:rPr>
        <w:drawing>
          <wp:inline distT="0" distB="0" distL="0" distR="0" wp14:anchorId="605DA994" wp14:editId="3F20A147">
            <wp:extent cx="5010150" cy="4063788"/>
            <wp:effectExtent l="0" t="0" r="0" b="0"/>
            <wp:docPr id="8983101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0139" name="Picture 1" descr="A screen shot of a graph&#10;&#10;Description automatically generated"/>
                    <pic:cNvPicPr/>
                  </pic:nvPicPr>
                  <pic:blipFill>
                    <a:blip r:embed="rId18"/>
                    <a:stretch>
                      <a:fillRect/>
                    </a:stretch>
                  </pic:blipFill>
                  <pic:spPr>
                    <a:xfrm>
                      <a:off x="0" y="0"/>
                      <a:ext cx="5015464" cy="4068098"/>
                    </a:xfrm>
                    <a:prstGeom prst="rect">
                      <a:avLst/>
                    </a:prstGeom>
                  </pic:spPr>
                </pic:pic>
              </a:graphicData>
            </a:graphic>
          </wp:inline>
        </w:drawing>
      </w:r>
    </w:p>
    <w:p w14:paraId="38DB7DA1" w14:textId="3CF448AA" w:rsidR="00E6682F" w:rsidRDefault="003213A5" w:rsidP="003658F7">
      <w:pPr>
        <w:pStyle w:val="NormalWeb"/>
      </w:pPr>
      <w:r>
        <w:t>the scatter plot shows the relationship between Monthly Charges and Bandwidth usage per year. The data points are widely dispersed, indicating variability in bandwidth usage across different monthly charges. There is no clear linear pattern, but there seems to be a clustering of points in certain regions, suggesting that some bandwidth usages are more common at specific charge levels.</w:t>
      </w:r>
    </w:p>
    <w:p w14:paraId="10A0B8B5" w14:textId="77777777" w:rsidR="009E7CB1" w:rsidRDefault="009E7CB1" w:rsidP="003658F7">
      <w:pPr>
        <w:pStyle w:val="NormalWeb"/>
      </w:pPr>
    </w:p>
    <w:p w14:paraId="634EC0EB" w14:textId="77777777" w:rsidR="009E7CB1" w:rsidRDefault="009E7CB1" w:rsidP="003658F7">
      <w:pPr>
        <w:pStyle w:val="NormalWeb"/>
      </w:pPr>
    </w:p>
    <w:p w14:paraId="7D2CA4A7" w14:textId="77777777" w:rsidR="009E7CB1" w:rsidRDefault="009E7CB1" w:rsidP="003658F7">
      <w:pPr>
        <w:pStyle w:val="NormalWeb"/>
      </w:pPr>
    </w:p>
    <w:p w14:paraId="33C448A0" w14:textId="77777777" w:rsidR="009E7CB1" w:rsidRDefault="009E7CB1" w:rsidP="003658F7">
      <w:pPr>
        <w:pStyle w:val="NormalWeb"/>
      </w:pPr>
    </w:p>
    <w:p w14:paraId="332C3B4B" w14:textId="77777777" w:rsidR="009E7CB1" w:rsidRDefault="009E7CB1" w:rsidP="003658F7">
      <w:pPr>
        <w:pStyle w:val="NormalWeb"/>
      </w:pPr>
    </w:p>
    <w:p w14:paraId="6086AB88" w14:textId="77777777" w:rsidR="009E7CB1" w:rsidRDefault="009E7CB1" w:rsidP="003658F7">
      <w:pPr>
        <w:pStyle w:val="NormalWeb"/>
      </w:pPr>
    </w:p>
    <w:tbl>
      <w:tblPr>
        <w:tblStyle w:val="TableGrid"/>
        <w:tblW w:w="0" w:type="auto"/>
        <w:tblLook w:val="04A0" w:firstRow="1" w:lastRow="0" w:firstColumn="1" w:lastColumn="0" w:noHBand="0" w:noVBand="1"/>
      </w:tblPr>
      <w:tblGrid>
        <w:gridCol w:w="4675"/>
        <w:gridCol w:w="4675"/>
      </w:tblGrid>
      <w:tr w:rsidR="003213A5" w14:paraId="2CFCFCC5" w14:textId="77777777" w:rsidTr="005833B9">
        <w:tc>
          <w:tcPr>
            <w:tcW w:w="4675" w:type="dxa"/>
          </w:tcPr>
          <w:p w14:paraId="1DCCA5D4" w14:textId="77777777" w:rsidR="003213A5" w:rsidRDefault="003213A5" w:rsidP="005833B9">
            <w:pPr>
              <w:pStyle w:val="NormalWeb"/>
            </w:pPr>
            <w:r>
              <w:t>Variable</w:t>
            </w:r>
          </w:p>
        </w:tc>
        <w:tc>
          <w:tcPr>
            <w:tcW w:w="4675" w:type="dxa"/>
          </w:tcPr>
          <w:p w14:paraId="4F027987" w14:textId="77777777" w:rsidR="003213A5" w:rsidRDefault="003213A5" w:rsidP="005833B9">
            <w:pPr>
              <w:pStyle w:val="NormalWeb"/>
            </w:pPr>
            <w:r>
              <w:t>Detail</w:t>
            </w:r>
          </w:p>
        </w:tc>
      </w:tr>
      <w:tr w:rsidR="003213A5" w14:paraId="62F22988" w14:textId="77777777" w:rsidTr="005833B9">
        <w:tc>
          <w:tcPr>
            <w:tcW w:w="4675" w:type="dxa"/>
          </w:tcPr>
          <w:p w14:paraId="0079EB69" w14:textId="056BA119" w:rsidR="003213A5" w:rsidRDefault="003213A5" w:rsidP="005833B9">
            <w:pPr>
              <w:pStyle w:val="NormalWeb"/>
            </w:pPr>
            <w:proofErr w:type="spellStart"/>
            <w:r>
              <w:t>Catergorical</w:t>
            </w:r>
            <w:proofErr w:type="spellEnd"/>
          </w:p>
        </w:tc>
        <w:tc>
          <w:tcPr>
            <w:tcW w:w="4675" w:type="dxa"/>
          </w:tcPr>
          <w:p w14:paraId="6048C674" w14:textId="7BB04BC2" w:rsidR="003213A5" w:rsidRDefault="003213A5" w:rsidP="005833B9">
            <w:pPr>
              <w:pStyle w:val="NormalWeb"/>
            </w:pPr>
            <w:r>
              <w:t>Churn</w:t>
            </w:r>
          </w:p>
        </w:tc>
      </w:tr>
      <w:tr w:rsidR="003213A5" w14:paraId="27E08D8F" w14:textId="77777777" w:rsidTr="005833B9">
        <w:tc>
          <w:tcPr>
            <w:tcW w:w="4675" w:type="dxa"/>
          </w:tcPr>
          <w:p w14:paraId="7F302018" w14:textId="77777777" w:rsidR="003213A5" w:rsidRDefault="003213A5" w:rsidP="005833B9">
            <w:pPr>
              <w:pStyle w:val="NormalWeb"/>
            </w:pPr>
          </w:p>
        </w:tc>
        <w:tc>
          <w:tcPr>
            <w:tcW w:w="4675" w:type="dxa"/>
          </w:tcPr>
          <w:p w14:paraId="744C22D0" w14:textId="1F5F2ECE" w:rsidR="003213A5" w:rsidRDefault="003213A5" w:rsidP="005833B9">
            <w:pPr>
              <w:pStyle w:val="NormalWeb"/>
            </w:pPr>
            <w:r>
              <w:t>Contract</w:t>
            </w:r>
          </w:p>
        </w:tc>
      </w:tr>
    </w:tbl>
    <w:p w14:paraId="0F0DC1B3" w14:textId="77777777" w:rsidR="003213A5" w:rsidRDefault="003213A5" w:rsidP="003658F7">
      <w:pPr>
        <w:pStyle w:val="NormalWeb"/>
      </w:pPr>
    </w:p>
    <w:p w14:paraId="50A12E00" w14:textId="464DE943" w:rsidR="00E47653" w:rsidRDefault="00F735E1" w:rsidP="00F735E1">
      <w:pPr>
        <w:pStyle w:val="NormalWeb"/>
      </w:pPr>
      <w:r>
        <w:rPr>
          <w:noProof/>
        </w:rPr>
        <w:drawing>
          <wp:inline distT="0" distB="0" distL="0" distR="0" wp14:anchorId="24ACA10F" wp14:editId="3CEFB544">
            <wp:extent cx="5048250" cy="2636848"/>
            <wp:effectExtent l="0" t="0" r="0" b="0"/>
            <wp:docPr id="81299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93758" name="Picture 1"/>
                    <pic:cNvPicPr/>
                  </pic:nvPicPr>
                  <pic:blipFill>
                    <a:blip r:embed="rId19"/>
                    <a:stretch>
                      <a:fillRect/>
                    </a:stretch>
                  </pic:blipFill>
                  <pic:spPr>
                    <a:xfrm>
                      <a:off x="0" y="0"/>
                      <a:ext cx="5053380" cy="2639527"/>
                    </a:xfrm>
                    <a:prstGeom prst="rect">
                      <a:avLst/>
                    </a:prstGeom>
                  </pic:spPr>
                </pic:pic>
              </a:graphicData>
            </a:graphic>
          </wp:inline>
        </w:drawing>
      </w:r>
    </w:p>
    <w:p w14:paraId="2FF9A4C0" w14:textId="1A2FCD71" w:rsidR="003213A5" w:rsidRDefault="003213A5" w:rsidP="00F735E1">
      <w:pPr>
        <w:pStyle w:val="NormalWeb"/>
      </w:pPr>
      <w:r>
        <w:t xml:space="preserve">The count plot illustrates the distribution of churn within different contract types. It shows that customers with Month-to-Month contracts have a higher frequency of churn compared to those with One Year or </w:t>
      </w:r>
      <w:proofErr w:type="gramStart"/>
      <w:r>
        <w:t>Two Year</w:t>
      </w:r>
      <w:proofErr w:type="gramEnd"/>
      <w:r>
        <w:t xml:space="preserve"> contracts. The plot highlights the significant association between contract type and churn behavior.</w:t>
      </w:r>
    </w:p>
    <w:p w14:paraId="40BA4F13" w14:textId="296F7C0A" w:rsidR="009E7CB1" w:rsidRDefault="009E7CB1">
      <w:pPr>
        <w:rPr>
          <w:rFonts w:ascii="Times New Roman" w:eastAsia="Times New Roman" w:hAnsi="Times New Roman" w:cs="Times New Roman"/>
          <w:sz w:val="24"/>
          <w:szCs w:val="24"/>
        </w:rPr>
      </w:pPr>
      <w:r>
        <w:br w:type="page"/>
      </w:r>
    </w:p>
    <w:p w14:paraId="34F65A3C" w14:textId="77777777" w:rsidR="00E6682F" w:rsidRDefault="00E6682F" w:rsidP="00F735E1">
      <w:pPr>
        <w:pStyle w:val="NormalWeb"/>
      </w:pPr>
    </w:p>
    <w:p w14:paraId="248F82C1" w14:textId="25789529" w:rsidR="00FA7D2E" w:rsidRPr="00F735E1" w:rsidRDefault="003F55D4" w:rsidP="00F735E1">
      <w:pPr>
        <w:pStyle w:val="NormalWeb"/>
        <w:ind w:left="567" w:hanging="567"/>
      </w:pPr>
      <w:r>
        <w:t>F.</w:t>
      </w:r>
      <w:r w:rsidR="00E82BD1" w:rsidRPr="00E82BD1">
        <w:t xml:space="preserve"> </w:t>
      </w:r>
      <w:r w:rsidR="00212F4B" w:rsidRPr="00212F4B">
        <w:t>https://wgu.hosted.panopto.com/Panopto/Pages/Viewer.aspx?id=5a25e64a-2fe4-41a3-ba42-b194003ed399</w:t>
      </w:r>
    </w:p>
    <w:p w14:paraId="015336E1" w14:textId="77777777" w:rsidR="00936463" w:rsidRDefault="00936463" w:rsidP="00936463">
      <w:pPr>
        <w:pStyle w:val="Heading3"/>
      </w:pPr>
      <w:r>
        <w:t>E1. Results of Analysis</w:t>
      </w:r>
    </w:p>
    <w:p w14:paraId="706CFECC" w14:textId="4F7430F8" w:rsidR="00936463" w:rsidRDefault="00936463" w:rsidP="00936463">
      <w:pPr>
        <w:pStyle w:val="NormalWeb"/>
      </w:pPr>
      <w:r>
        <w:t xml:space="preserve">The chi-square test yielded a p-value of </w:t>
      </w:r>
      <w:r w:rsidR="00F735E1" w:rsidRPr="00F735E1">
        <w:t>p-value: 0.0000</w:t>
      </w:r>
      <w:r>
        <w:t xml:space="preserve">. </w:t>
      </w:r>
      <w:r w:rsidR="00F735E1">
        <w:t xml:space="preserve"> with this P-value we can </w:t>
      </w:r>
      <w:r>
        <w:t>reject the null hypothesis at the standard significance level of α = 0.05</w:t>
      </w:r>
      <w:r w:rsidR="00F04E31">
        <w:t>(</w:t>
      </w:r>
      <w:proofErr w:type="spellStart"/>
      <w:proofErr w:type="gramStart"/>
      <w:r w:rsidR="00F04E31">
        <w:t>James,G</w:t>
      </w:r>
      <w:proofErr w:type="spellEnd"/>
      <w:proofErr w:type="gramEnd"/>
      <w:r w:rsidR="00F04E31">
        <w:t xml:space="preserve"> &amp;</w:t>
      </w:r>
      <w:proofErr w:type="spellStart"/>
      <w:r w:rsidR="00F04E31">
        <w:t>Witten,D</w:t>
      </w:r>
      <w:proofErr w:type="spellEnd"/>
      <w:r w:rsidR="00F04E31">
        <w:t xml:space="preserve"> &amp; </w:t>
      </w:r>
      <w:proofErr w:type="spellStart"/>
      <w:r w:rsidR="00F04E31">
        <w:t>Hastie,T</w:t>
      </w:r>
      <w:proofErr w:type="spellEnd"/>
      <w:r w:rsidR="00F04E31">
        <w:t xml:space="preserve"> &amp; Tibshirani,R,2021)</w:t>
      </w:r>
      <w:r>
        <w:t xml:space="preserve">. </w:t>
      </w:r>
      <w:r w:rsidR="00F735E1">
        <w:t>Consequently, the analysis provides sufficient evidence to suggest a statistically significant relationship between the type of contract and customer churn.</w:t>
      </w:r>
    </w:p>
    <w:p w14:paraId="2077C6A2" w14:textId="77777777" w:rsidR="00936463" w:rsidRDefault="00936463" w:rsidP="00936463">
      <w:pPr>
        <w:pStyle w:val="Heading3"/>
      </w:pPr>
      <w:r>
        <w:t>E2. Limitations of Analysis</w:t>
      </w:r>
    </w:p>
    <w:p w14:paraId="1B246172" w14:textId="55224935" w:rsidR="00936463" w:rsidRDefault="00F735E1" w:rsidP="00F735E1">
      <w:pPr>
        <w:pStyle w:val="NormalWeb"/>
      </w:pPr>
      <w:r>
        <w:t xml:space="preserve">Despite the significant p-value, several limitations remain. The dataset might still have biases or inaccuracies that could affect the results. Additionally, the analysis focuses solely on the type of contract without considering other potentially influential factors such as customer demographics or service quality. These limitations highlight the need for a more comprehensive dataset to provide a fuller understanding of the factors influencing customer </w:t>
      </w:r>
      <w:proofErr w:type="gramStart"/>
      <w:r>
        <w:t>churn.</w:t>
      </w:r>
      <w:r w:rsidR="00936463">
        <w:t>E</w:t>
      </w:r>
      <w:proofErr w:type="gramEnd"/>
      <w:r w:rsidR="00936463">
        <w:t>3. Recommended Course of Action</w:t>
      </w:r>
    </w:p>
    <w:p w14:paraId="7966769D" w14:textId="33107037" w:rsidR="00B617D4" w:rsidRDefault="00700D45" w:rsidP="002829D0">
      <w:pPr>
        <w:spacing w:before="100" w:beforeAutospacing="1" w:after="100" w:afterAutospacing="1" w:line="240" w:lineRule="auto"/>
        <w:jc w:val="left"/>
        <w:rPr>
          <w:rFonts w:ascii="Times New Roman" w:eastAsia="Times New Roman" w:hAnsi="Times New Roman" w:cs="Times New Roman"/>
          <w:sz w:val="24"/>
          <w:szCs w:val="24"/>
        </w:rPr>
      </w:pPr>
      <w:r w:rsidRPr="00700D45">
        <w:rPr>
          <w:rFonts w:ascii="Times New Roman" w:eastAsia="Times New Roman" w:hAnsi="Times New Roman" w:cs="Times New Roman"/>
          <w:sz w:val="24"/>
          <w:szCs w:val="24"/>
        </w:rPr>
        <w:t xml:space="preserve">Given the significant association between contract type and customer churn, it is recommended to further analyze which contract types are most prone to churn and develop strategies to address this. </w:t>
      </w:r>
      <w:r>
        <w:rPr>
          <w:rFonts w:ascii="Times New Roman" w:eastAsia="Times New Roman" w:hAnsi="Times New Roman" w:cs="Times New Roman"/>
          <w:sz w:val="24"/>
          <w:szCs w:val="24"/>
        </w:rPr>
        <w:t>The company could look into offering a new tier of contract that is three to six months long with a discount % depending on how long the contract is to encourage customers to get longer leading contracts. Also, we could e</w:t>
      </w:r>
      <w:r w:rsidRPr="00700D45">
        <w:rPr>
          <w:rFonts w:ascii="Times New Roman" w:eastAsia="Times New Roman" w:hAnsi="Times New Roman" w:cs="Times New Roman"/>
          <w:sz w:val="24"/>
          <w:szCs w:val="24"/>
        </w:rPr>
        <w:t>mploy</w:t>
      </w:r>
      <w:r>
        <w:rPr>
          <w:rFonts w:ascii="Times New Roman" w:eastAsia="Times New Roman" w:hAnsi="Times New Roman" w:cs="Times New Roman"/>
          <w:sz w:val="24"/>
          <w:szCs w:val="24"/>
        </w:rPr>
        <w:t>e</w:t>
      </w:r>
      <w:r w:rsidRPr="00700D45">
        <w:rPr>
          <w:rFonts w:ascii="Times New Roman" w:eastAsia="Times New Roman" w:hAnsi="Times New Roman" w:cs="Times New Roman"/>
          <w:sz w:val="24"/>
          <w:szCs w:val="24"/>
        </w:rPr>
        <w:t xml:space="preserve"> qualitative research methods, such as customer interviews and surveys (Naime), </w:t>
      </w:r>
      <w:r>
        <w:rPr>
          <w:rFonts w:ascii="Times New Roman" w:eastAsia="Times New Roman" w:hAnsi="Times New Roman" w:cs="Times New Roman"/>
          <w:sz w:val="24"/>
          <w:szCs w:val="24"/>
        </w:rPr>
        <w:t xml:space="preserve">which </w:t>
      </w:r>
      <w:r w:rsidRPr="00700D45">
        <w:rPr>
          <w:rFonts w:ascii="Times New Roman" w:eastAsia="Times New Roman" w:hAnsi="Times New Roman" w:cs="Times New Roman"/>
          <w:sz w:val="24"/>
          <w:szCs w:val="24"/>
        </w:rPr>
        <w:t xml:space="preserve">can also offer deeper insights into customer experiences and perceptions related to their contracts </w:t>
      </w:r>
      <w:r>
        <w:rPr>
          <w:rFonts w:ascii="Times New Roman" w:eastAsia="Times New Roman" w:hAnsi="Times New Roman" w:cs="Times New Roman"/>
          <w:sz w:val="24"/>
          <w:szCs w:val="24"/>
        </w:rPr>
        <w:t xml:space="preserve">and if that would be an </w:t>
      </w:r>
      <w:proofErr w:type="spellStart"/>
      <w:r>
        <w:rPr>
          <w:rFonts w:ascii="Times New Roman" w:eastAsia="Times New Roman" w:hAnsi="Times New Roman" w:cs="Times New Roman"/>
          <w:sz w:val="24"/>
          <w:szCs w:val="24"/>
        </w:rPr>
        <w:t>affective</w:t>
      </w:r>
      <w:proofErr w:type="spellEnd"/>
      <w:r>
        <w:rPr>
          <w:rFonts w:ascii="Times New Roman" w:eastAsia="Times New Roman" w:hAnsi="Times New Roman" w:cs="Times New Roman"/>
          <w:sz w:val="24"/>
          <w:szCs w:val="24"/>
        </w:rPr>
        <w:t xml:space="preserve"> method of reducing churn</w:t>
      </w:r>
      <w:r w:rsidRPr="00700D45">
        <w:rPr>
          <w:rFonts w:ascii="Times New Roman" w:eastAsia="Times New Roman" w:hAnsi="Times New Roman" w:cs="Times New Roman"/>
          <w:sz w:val="24"/>
          <w:szCs w:val="24"/>
        </w:rPr>
        <w:t>.</w:t>
      </w:r>
    </w:p>
    <w:p w14:paraId="6539C058" w14:textId="55F025F8" w:rsidR="00B617D4" w:rsidRDefault="00B617D4" w:rsidP="002829D0">
      <w:pPr>
        <w:spacing w:before="100" w:beforeAutospacing="1" w:after="100" w:afterAutospacing="1" w:line="240" w:lineRule="auto"/>
        <w:jc w:val="left"/>
        <w:rPr>
          <w:i/>
          <w:iCs/>
        </w:rPr>
      </w:pPr>
      <w:proofErr w:type="spellStart"/>
      <w:proofErr w:type="gramStart"/>
      <w:r>
        <w:rPr>
          <w:rFonts w:ascii="Times New Roman" w:eastAsia="Times New Roman" w:hAnsi="Times New Roman" w:cs="Times New Roman"/>
          <w:sz w:val="24"/>
          <w:szCs w:val="24"/>
        </w:rPr>
        <w:t>G.third</w:t>
      </w:r>
      <w:proofErr w:type="spellEnd"/>
      <w:proofErr w:type="gramEnd"/>
      <w:r>
        <w:rPr>
          <w:rFonts w:ascii="Times New Roman" w:eastAsia="Times New Roman" w:hAnsi="Times New Roman" w:cs="Times New Roman"/>
          <w:sz w:val="24"/>
          <w:szCs w:val="24"/>
        </w:rPr>
        <w:t xml:space="preserve"> party code</w:t>
      </w:r>
    </w:p>
    <w:p w14:paraId="1AD6C90A" w14:textId="64B78A55" w:rsidR="003F3C53" w:rsidRDefault="003F3C53" w:rsidP="003F3C53">
      <w:pPr>
        <w:pStyle w:val="NormalWeb"/>
        <w:ind w:left="567" w:hanging="567"/>
      </w:pPr>
      <w:r>
        <w:rPr>
          <w:i/>
          <w:iCs/>
        </w:rPr>
        <w:t>with illustrations in Python</w:t>
      </w:r>
      <w:r>
        <w:t xml:space="preserve">. Analytics Vidhya. https://www.analyticsvidhya.com/blog/2020/07/univariate-analysis-visualization-with-illustrations-in-python/ </w:t>
      </w:r>
    </w:p>
    <w:p w14:paraId="3CEB327D" w14:textId="77777777" w:rsidR="003F3C53" w:rsidRDefault="003F3C53" w:rsidP="003F3C53">
      <w:pPr>
        <w:pStyle w:val="NormalWeb"/>
        <w:ind w:left="567" w:hanging="567"/>
      </w:pPr>
      <w:r>
        <w:rPr>
          <w:i/>
          <w:iCs/>
        </w:rPr>
        <w:t>Seaborn.kdeplot#</w:t>
      </w:r>
      <w:r>
        <w:t xml:space="preserve">. seaborn.kdeplot - seaborn 0.13.2 documentation. (n.d.). https://seaborn.pydata.org/generated/seaborn.kdeplot.html </w:t>
      </w:r>
    </w:p>
    <w:p w14:paraId="25FCC58C" w14:textId="77777777" w:rsidR="003F3C53" w:rsidRDefault="003F3C53" w:rsidP="003F3C53">
      <w:pPr>
        <w:pStyle w:val="NormalWeb"/>
        <w:ind w:left="567" w:hanging="567"/>
      </w:pPr>
      <w:r>
        <w:rPr>
          <w:i/>
          <w:iCs/>
        </w:rPr>
        <w:t>Visualizing categorical data#</w:t>
      </w:r>
      <w:r>
        <w:t xml:space="preserve">. Visualizing categorical data - seaborn 0.13.2 documentation. (n.d.). https://seaborn.pydata.org/tutorial/categorical.html </w:t>
      </w:r>
    </w:p>
    <w:p w14:paraId="187BD5A2" w14:textId="77777777" w:rsidR="00CB1D8F" w:rsidRDefault="00CB1D8F" w:rsidP="00BC7345">
      <w:pPr>
        <w:pStyle w:val="NormalWeb"/>
        <w:spacing w:before="0" w:beforeAutospacing="0" w:after="0" w:afterAutospacing="0"/>
        <w:ind w:left="360" w:hanging="360"/>
      </w:pPr>
    </w:p>
    <w:p w14:paraId="1A4B72FE" w14:textId="77777777" w:rsidR="00CB1D8F" w:rsidRDefault="00CB1D8F" w:rsidP="00724C0B">
      <w:pPr>
        <w:pStyle w:val="NormalWeb"/>
        <w:ind w:left="567" w:hanging="567"/>
      </w:pPr>
      <w:r>
        <w:t>H. Sources</w:t>
      </w:r>
    </w:p>
    <w:p w14:paraId="3B37093A" w14:textId="77777777" w:rsidR="003F3C53" w:rsidRDefault="003F3C53" w:rsidP="003F3C53">
      <w:pPr>
        <w:pStyle w:val="NormalWeb"/>
        <w:ind w:left="567" w:hanging="567"/>
      </w:pPr>
      <w:r>
        <w:rPr>
          <w:i/>
          <w:iCs/>
        </w:rPr>
        <w:lastRenderedPageBreak/>
        <w:t>11. correlation and regression: The BMJ</w:t>
      </w:r>
      <w:r>
        <w:t xml:space="preserve">. The BMJ | The BMJ: leading general medical journal. Research. Education. Comment. (2020, October 28). https://www.bmj.com/about-bmj/resources-readers/publications/statistics-square-one/11-correlation-and-regression </w:t>
      </w:r>
    </w:p>
    <w:p w14:paraId="20498102" w14:textId="50161831" w:rsidR="00B617D4" w:rsidRDefault="00B617D4" w:rsidP="00B617D4">
      <w:pPr>
        <w:pStyle w:val="NormalWeb"/>
        <w:ind w:left="567" w:hanging="567"/>
      </w:pPr>
      <w:r>
        <w:rPr>
          <w:i/>
          <w:iCs/>
        </w:rPr>
        <w:t>Customer churn prevention: 3 best practices to retain customers</w:t>
      </w:r>
      <w:r>
        <w:t xml:space="preserve">. TTEC. (n.d.). https://www.ttec.com/articles/customer-churn-prevention-3-best-practices-retain-customers </w:t>
      </w:r>
    </w:p>
    <w:p w14:paraId="7AF553D7" w14:textId="03B4F48B" w:rsidR="003F3C53" w:rsidRDefault="003F3C53" w:rsidP="00B617D4">
      <w:pPr>
        <w:pStyle w:val="NormalWeb"/>
        <w:ind w:left="567" w:hanging="567"/>
      </w:pPr>
      <w:r>
        <w:t xml:space="preserve">Everitt, B. S., &amp; Skrondal, A. (2011). </w:t>
      </w:r>
      <w:r>
        <w:rPr>
          <w:i/>
          <w:iCs/>
        </w:rPr>
        <w:t>The Cambridge Dictionary of Statistics</w:t>
      </w:r>
      <w:r>
        <w:t xml:space="preserve">. Cambridge University Press. </w:t>
      </w:r>
    </w:p>
    <w:p w14:paraId="0D361550" w14:textId="30C23B85" w:rsidR="003F3C53" w:rsidRDefault="003F3C53" w:rsidP="003F3C53">
      <w:pPr>
        <w:pStyle w:val="NormalWeb"/>
        <w:ind w:left="567" w:hanging="567"/>
      </w:pPr>
      <w:r>
        <w:t xml:space="preserve">guest_blog. (2023, July 21). </w:t>
      </w:r>
      <w:r>
        <w:rPr>
          <w:i/>
          <w:iCs/>
        </w:rPr>
        <w:t>12 univariate data visualizations with illustrations in Python</w:t>
      </w:r>
      <w:r>
        <w:t xml:space="preserve">. Analytics Vidhya. https://www.analyticsvidhya.com/blog/2020/07/univariate-analysis- </w:t>
      </w:r>
    </w:p>
    <w:p w14:paraId="263ADF71" w14:textId="59EE0165" w:rsidR="003F3C53" w:rsidRDefault="003F3C53" w:rsidP="003F3C53">
      <w:pPr>
        <w:pStyle w:val="NormalWeb"/>
        <w:ind w:left="567" w:hanging="567"/>
      </w:pPr>
      <w:r>
        <w:t xml:space="preserve">James, G., Witten, D., Hastie, T., &amp; Tibshirani, R. (2021). </w:t>
      </w:r>
      <w:r>
        <w:rPr>
          <w:i/>
          <w:iCs/>
        </w:rPr>
        <w:t xml:space="preserve">An introduction to statistical learning with applications in </w:t>
      </w:r>
      <w:r w:rsidR="00F04E31">
        <w:rPr>
          <w:i/>
          <w:iCs/>
        </w:rPr>
        <w:t>python</w:t>
      </w:r>
      <w:r>
        <w:t xml:space="preserve">. Springer. </w:t>
      </w:r>
    </w:p>
    <w:p w14:paraId="55D18E90" w14:textId="77777777" w:rsidR="003F3C53" w:rsidRDefault="003F3C53" w:rsidP="003F3C53">
      <w:pPr>
        <w:pStyle w:val="NormalWeb"/>
        <w:ind w:left="567" w:hanging="567"/>
      </w:pPr>
    </w:p>
    <w:p w14:paraId="304402CC" w14:textId="77777777" w:rsidR="00FF4581" w:rsidRDefault="00FF4581" w:rsidP="00724C0B">
      <w:pPr>
        <w:pStyle w:val="NormalWeb"/>
        <w:ind w:left="567" w:hanging="567"/>
      </w:pPr>
    </w:p>
    <w:p w14:paraId="15A0F493" w14:textId="77777777" w:rsidR="00724C0B" w:rsidRDefault="00724C0B" w:rsidP="00765E0C">
      <w:pPr>
        <w:pStyle w:val="NormalWeb"/>
        <w:ind w:left="567" w:hanging="567"/>
      </w:pPr>
    </w:p>
    <w:p w14:paraId="0D06464D" w14:textId="649868AB" w:rsidR="000B3E0F" w:rsidRDefault="000B3E0F" w:rsidP="3483DC0E">
      <w:pPr>
        <w:ind w:left="567" w:hanging="567"/>
      </w:pPr>
    </w:p>
    <w:p w14:paraId="7A3FA125" w14:textId="0A2412B8" w:rsidR="000B3E0F" w:rsidRDefault="000B3E0F" w:rsidP="3483DC0E">
      <w:pPr>
        <w:ind w:left="567" w:hanging="567"/>
      </w:pPr>
    </w:p>
    <w:p w14:paraId="3E007980" w14:textId="26B3817B" w:rsidR="000B3E0F" w:rsidRDefault="000B3E0F" w:rsidP="3483DC0E">
      <w:pPr>
        <w:ind w:left="567" w:hanging="567"/>
      </w:pPr>
    </w:p>
    <w:p w14:paraId="2632118A" w14:textId="03F2BDDA" w:rsidR="000B3E0F" w:rsidRDefault="000B3E0F" w:rsidP="3483DC0E">
      <w:pPr>
        <w:ind w:left="567" w:hanging="567"/>
      </w:pPr>
    </w:p>
    <w:p w14:paraId="75A6F13A" w14:textId="6E958447" w:rsidR="000B3E0F" w:rsidRDefault="000B3E0F" w:rsidP="3483DC0E">
      <w:pPr>
        <w:ind w:left="567" w:hanging="567"/>
      </w:pPr>
    </w:p>
    <w:p w14:paraId="535321D7" w14:textId="0CC06698" w:rsidR="000B3E0F" w:rsidRDefault="000B3E0F" w:rsidP="3483DC0E">
      <w:pPr>
        <w:ind w:left="567" w:hanging="567"/>
      </w:pPr>
    </w:p>
    <w:p w14:paraId="0A60F24C" w14:textId="0A596178" w:rsidR="000B3E0F" w:rsidRDefault="000B3E0F" w:rsidP="3483DC0E">
      <w:pPr>
        <w:ind w:left="567" w:hanging="567"/>
      </w:pPr>
    </w:p>
    <w:p w14:paraId="361ECFCD" w14:textId="12D6EFCF" w:rsidR="000B3E0F" w:rsidRDefault="000B3E0F" w:rsidP="3483DC0E">
      <w:pPr>
        <w:ind w:left="567" w:hanging="567"/>
      </w:pPr>
    </w:p>
    <w:p w14:paraId="3B46D40A" w14:textId="66DA1CC4" w:rsidR="000B3E0F" w:rsidRDefault="000B3E0F" w:rsidP="3483DC0E">
      <w:pPr>
        <w:ind w:left="567" w:hanging="567"/>
      </w:pPr>
    </w:p>
    <w:p w14:paraId="7B14BDB1" w14:textId="5EF63E9F" w:rsidR="000B3E0F" w:rsidRDefault="000B3E0F" w:rsidP="3483DC0E">
      <w:pPr>
        <w:ind w:left="567" w:hanging="567"/>
      </w:pPr>
    </w:p>
    <w:p w14:paraId="476C480B" w14:textId="3037A840" w:rsidR="000B3E0F" w:rsidRDefault="000B3E0F" w:rsidP="3483DC0E">
      <w:pPr>
        <w:ind w:left="567" w:hanging="567"/>
      </w:pPr>
    </w:p>
    <w:p w14:paraId="3B5E7401" w14:textId="6A19C043" w:rsidR="000B3E0F" w:rsidRDefault="000B3E0F" w:rsidP="3483DC0E">
      <w:pPr>
        <w:ind w:left="567" w:hanging="567"/>
      </w:pPr>
    </w:p>
    <w:p w14:paraId="75259580" w14:textId="271530BA" w:rsidR="000B3E0F" w:rsidRDefault="000B3E0F" w:rsidP="3483DC0E">
      <w:pPr>
        <w:ind w:left="567" w:hanging="567"/>
      </w:pPr>
    </w:p>
    <w:p w14:paraId="175D1D5D" w14:textId="3035B3CF" w:rsidR="000B3E0F" w:rsidRDefault="000B3E0F" w:rsidP="3483DC0E">
      <w:pPr>
        <w:ind w:left="567" w:hanging="567"/>
      </w:pPr>
    </w:p>
    <w:p w14:paraId="0A963B4B" w14:textId="76918EEA" w:rsidR="000B3E0F" w:rsidRDefault="000B3E0F" w:rsidP="3483DC0E">
      <w:pPr>
        <w:ind w:left="567" w:hanging="567"/>
      </w:pPr>
    </w:p>
    <w:p w14:paraId="740AE183" w14:textId="6F6F6AA0" w:rsidR="000B3E0F" w:rsidRDefault="000B3E0F" w:rsidP="3483DC0E">
      <w:pPr>
        <w:pStyle w:val="NormalWeb"/>
        <w:spacing w:before="0" w:beforeAutospacing="0" w:after="0" w:afterAutospacing="0"/>
      </w:pPr>
    </w:p>
    <w:p w14:paraId="24C35582" w14:textId="77777777" w:rsidR="000B3E0F" w:rsidRDefault="000B3E0F"/>
    <w:p w14:paraId="24FF2AA7" w14:textId="288EC63B" w:rsidR="003231BF" w:rsidRDefault="003231BF"/>
    <w:p w14:paraId="41E448B5" w14:textId="77777777" w:rsidR="003231BF" w:rsidRDefault="003231BF"/>
    <w:p w14:paraId="64CFD837" w14:textId="77777777" w:rsidR="003231BF" w:rsidRDefault="003231BF"/>
    <w:p w14:paraId="5A34FFEB" w14:textId="2DCC9E9B" w:rsidR="003231BF" w:rsidRDefault="003231BF"/>
    <w:sectPr w:rsidR="0032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A51D0"/>
    <w:multiLevelType w:val="multilevel"/>
    <w:tmpl w:val="9A2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7279"/>
    <w:multiLevelType w:val="hybridMultilevel"/>
    <w:tmpl w:val="D2A232FC"/>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2" w15:restartNumberingAfterBreak="0">
    <w:nsid w:val="20BC1006"/>
    <w:multiLevelType w:val="hybridMultilevel"/>
    <w:tmpl w:val="AE125CF6"/>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3" w15:restartNumberingAfterBreak="0">
    <w:nsid w:val="41F053B2"/>
    <w:multiLevelType w:val="multilevel"/>
    <w:tmpl w:val="354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11E1C"/>
    <w:multiLevelType w:val="hybridMultilevel"/>
    <w:tmpl w:val="AC3E7C04"/>
    <w:lvl w:ilvl="0" w:tplc="48A6764C">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5" w15:restartNumberingAfterBreak="0">
    <w:nsid w:val="75C60CA2"/>
    <w:multiLevelType w:val="multilevel"/>
    <w:tmpl w:val="AF7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C04E8"/>
    <w:multiLevelType w:val="hybridMultilevel"/>
    <w:tmpl w:val="B6381A56"/>
    <w:lvl w:ilvl="0" w:tplc="46D85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992707">
    <w:abstractNumId w:val="5"/>
  </w:num>
  <w:num w:numId="2" w16cid:durableId="449738934">
    <w:abstractNumId w:val="4"/>
  </w:num>
  <w:num w:numId="3" w16cid:durableId="546920170">
    <w:abstractNumId w:val="2"/>
  </w:num>
  <w:num w:numId="4" w16cid:durableId="477108462">
    <w:abstractNumId w:val="1"/>
  </w:num>
  <w:num w:numId="5" w16cid:durableId="807669013">
    <w:abstractNumId w:val="6"/>
  </w:num>
  <w:num w:numId="6" w16cid:durableId="559440360">
    <w:abstractNumId w:val="3"/>
  </w:num>
  <w:num w:numId="7" w16cid:durableId="1902703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nzalez, Josue">
    <w15:presenceInfo w15:providerId="AD" w15:userId="S::jgonzalez14@eagles.ewu.edu::94ebea79-392a-45e0-8241-3a6ef8d37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F"/>
    <w:rsid w:val="00015DA2"/>
    <w:rsid w:val="00016283"/>
    <w:rsid w:val="00020FEA"/>
    <w:rsid w:val="000313A7"/>
    <w:rsid w:val="00033FAC"/>
    <w:rsid w:val="00052422"/>
    <w:rsid w:val="00066A82"/>
    <w:rsid w:val="000707FC"/>
    <w:rsid w:val="00071755"/>
    <w:rsid w:val="00073FB7"/>
    <w:rsid w:val="00075A83"/>
    <w:rsid w:val="00090BE2"/>
    <w:rsid w:val="00090E9B"/>
    <w:rsid w:val="000A1725"/>
    <w:rsid w:val="000B3E0F"/>
    <w:rsid w:val="00112E67"/>
    <w:rsid w:val="0012594D"/>
    <w:rsid w:val="00146DC5"/>
    <w:rsid w:val="00156E83"/>
    <w:rsid w:val="0017025C"/>
    <w:rsid w:val="0017285E"/>
    <w:rsid w:val="00172CDB"/>
    <w:rsid w:val="0019055F"/>
    <w:rsid w:val="001A1986"/>
    <w:rsid w:val="001A36D6"/>
    <w:rsid w:val="001A67A7"/>
    <w:rsid w:val="001B1B43"/>
    <w:rsid w:val="001BCD2E"/>
    <w:rsid w:val="001C5C74"/>
    <w:rsid w:val="001D5C13"/>
    <w:rsid w:val="001F17DB"/>
    <w:rsid w:val="001F44CD"/>
    <w:rsid w:val="001F715B"/>
    <w:rsid w:val="00201272"/>
    <w:rsid w:val="00212F4B"/>
    <w:rsid w:val="00226CAD"/>
    <w:rsid w:val="002513F3"/>
    <w:rsid w:val="002550F8"/>
    <w:rsid w:val="00256925"/>
    <w:rsid w:val="00256A5A"/>
    <w:rsid w:val="00281944"/>
    <w:rsid w:val="002829D0"/>
    <w:rsid w:val="0029023D"/>
    <w:rsid w:val="002A3794"/>
    <w:rsid w:val="002A3E74"/>
    <w:rsid w:val="002D17BC"/>
    <w:rsid w:val="002F6396"/>
    <w:rsid w:val="003073A5"/>
    <w:rsid w:val="003213A5"/>
    <w:rsid w:val="003231BF"/>
    <w:rsid w:val="00323CA8"/>
    <w:rsid w:val="00331BEA"/>
    <w:rsid w:val="00331F85"/>
    <w:rsid w:val="00335B28"/>
    <w:rsid w:val="003369B4"/>
    <w:rsid w:val="003658F7"/>
    <w:rsid w:val="003707BA"/>
    <w:rsid w:val="003A12A4"/>
    <w:rsid w:val="003C4201"/>
    <w:rsid w:val="003C633A"/>
    <w:rsid w:val="003D083C"/>
    <w:rsid w:val="003D1A0C"/>
    <w:rsid w:val="003D5356"/>
    <w:rsid w:val="003E3B7A"/>
    <w:rsid w:val="003E6252"/>
    <w:rsid w:val="003F3133"/>
    <w:rsid w:val="003F3880"/>
    <w:rsid w:val="003F3C53"/>
    <w:rsid w:val="003F55D4"/>
    <w:rsid w:val="003F79B2"/>
    <w:rsid w:val="003F7D47"/>
    <w:rsid w:val="003F7D5E"/>
    <w:rsid w:val="0041259C"/>
    <w:rsid w:val="00460E94"/>
    <w:rsid w:val="004612D0"/>
    <w:rsid w:val="004A5A01"/>
    <w:rsid w:val="004B443F"/>
    <w:rsid w:val="004B7B0E"/>
    <w:rsid w:val="004C399A"/>
    <w:rsid w:val="004C5F6B"/>
    <w:rsid w:val="004C646B"/>
    <w:rsid w:val="004D1ACB"/>
    <w:rsid w:val="004E13FE"/>
    <w:rsid w:val="004E66F9"/>
    <w:rsid w:val="00512474"/>
    <w:rsid w:val="00535CE5"/>
    <w:rsid w:val="00540AA4"/>
    <w:rsid w:val="005531D9"/>
    <w:rsid w:val="00555D55"/>
    <w:rsid w:val="0056185B"/>
    <w:rsid w:val="0057340C"/>
    <w:rsid w:val="005929F0"/>
    <w:rsid w:val="00597B09"/>
    <w:rsid w:val="005A7D9A"/>
    <w:rsid w:val="005B3D87"/>
    <w:rsid w:val="005C319F"/>
    <w:rsid w:val="005C4554"/>
    <w:rsid w:val="005C5DF4"/>
    <w:rsid w:val="005D1C0A"/>
    <w:rsid w:val="005E5DA0"/>
    <w:rsid w:val="005F1512"/>
    <w:rsid w:val="005F7123"/>
    <w:rsid w:val="00611DA6"/>
    <w:rsid w:val="00612741"/>
    <w:rsid w:val="006159AB"/>
    <w:rsid w:val="00616B6B"/>
    <w:rsid w:val="00623709"/>
    <w:rsid w:val="00635B83"/>
    <w:rsid w:val="00642580"/>
    <w:rsid w:val="00644976"/>
    <w:rsid w:val="00650D59"/>
    <w:rsid w:val="00670465"/>
    <w:rsid w:val="0068198A"/>
    <w:rsid w:val="0068769E"/>
    <w:rsid w:val="006B1DA8"/>
    <w:rsid w:val="006D7560"/>
    <w:rsid w:val="006E44F8"/>
    <w:rsid w:val="00700D45"/>
    <w:rsid w:val="00711051"/>
    <w:rsid w:val="00724C0B"/>
    <w:rsid w:val="00733855"/>
    <w:rsid w:val="0074012F"/>
    <w:rsid w:val="00765E0C"/>
    <w:rsid w:val="00776007"/>
    <w:rsid w:val="00782284"/>
    <w:rsid w:val="00797DA0"/>
    <w:rsid w:val="007A43E0"/>
    <w:rsid w:val="007B6E01"/>
    <w:rsid w:val="007C0EF2"/>
    <w:rsid w:val="007C72C8"/>
    <w:rsid w:val="007D2882"/>
    <w:rsid w:val="0083090A"/>
    <w:rsid w:val="008356C8"/>
    <w:rsid w:val="008363F4"/>
    <w:rsid w:val="00854AF8"/>
    <w:rsid w:val="00873983"/>
    <w:rsid w:val="00884CF1"/>
    <w:rsid w:val="008D5FA4"/>
    <w:rsid w:val="008F0A03"/>
    <w:rsid w:val="008F30FE"/>
    <w:rsid w:val="00916210"/>
    <w:rsid w:val="00925A57"/>
    <w:rsid w:val="00935088"/>
    <w:rsid w:val="00936463"/>
    <w:rsid w:val="009373DA"/>
    <w:rsid w:val="00940931"/>
    <w:rsid w:val="00950B94"/>
    <w:rsid w:val="009707E2"/>
    <w:rsid w:val="00987427"/>
    <w:rsid w:val="0098773E"/>
    <w:rsid w:val="00993E2C"/>
    <w:rsid w:val="009A7CA7"/>
    <w:rsid w:val="009B1E0D"/>
    <w:rsid w:val="009B207A"/>
    <w:rsid w:val="009B424E"/>
    <w:rsid w:val="009B545E"/>
    <w:rsid w:val="009C425E"/>
    <w:rsid w:val="009D316E"/>
    <w:rsid w:val="009E12A4"/>
    <w:rsid w:val="009E2816"/>
    <w:rsid w:val="009E7CB1"/>
    <w:rsid w:val="009F5A0A"/>
    <w:rsid w:val="00A025C8"/>
    <w:rsid w:val="00A11B4F"/>
    <w:rsid w:val="00A12561"/>
    <w:rsid w:val="00A35DF0"/>
    <w:rsid w:val="00A36378"/>
    <w:rsid w:val="00A37DA7"/>
    <w:rsid w:val="00A45638"/>
    <w:rsid w:val="00A45DED"/>
    <w:rsid w:val="00A7092B"/>
    <w:rsid w:val="00AA78D3"/>
    <w:rsid w:val="00AF1FFA"/>
    <w:rsid w:val="00B071FB"/>
    <w:rsid w:val="00B20DA2"/>
    <w:rsid w:val="00B20E2E"/>
    <w:rsid w:val="00B424AC"/>
    <w:rsid w:val="00B612B0"/>
    <w:rsid w:val="00B617D4"/>
    <w:rsid w:val="00B66D21"/>
    <w:rsid w:val="00B7162C"/>
    <w:rsid w:val="00B800ED"/>
    <w:rsid w:val="00B81825"/>
    <w:rsid w:val="00B82BF0"/>
    <w:rsid w:val="00BC2B0D"/>
    <w:rsid w:val="00BC6A51"/>
    <w:rsid w:val="00BC7345"/>
    <w:rsid w:val="00BD3DE2"/>
    <w:rsid w:val="00BE34EC"/>
    <w:rsid w:val="00BF0F53"/>
    <w:rsid w:val="00BF5E4C"/>
    <w:rsid w:val="00C12A87"/>
    <w:rsid w:val="00C23297"/>
    <w:rsid w:val="00C256EE"/>
    <w:rsid w:val="00C451F2"/>
    <w:rsid w:val="00C51237"/>
    <w:rsid w:val="00C52312"/>
    <w:rsid w:val="00C66212"/>
    <w:rsid w:val="00C756E3"/>
    <w:rsid w:val="00CB1D8F"/>
    <w:rsid w:val="00CB69C5"/>
    <w:rsid w:val="00CC6F9A"/>
    <w:rsid w:val="00CD18F6"/>
    <w:rsid w:val="00CD4278"/>
    <w:rsid w:val="00CD47DB"/>
    <w:rsid w:val="00CD7403"/>
    <w:rsid w:val="00D07C86"/>
    <w:rsid w:val="00D233C7"/>
    <w:rsid w:val="00D32052"/>
    <w:rsid w:val="00D369BE"/>
    <w:rsid w:val="00D510E2"/>
    <w:rsid w:val="00D60D21"/>
    <w:rsid w:val="00D65450"/>
    <w:rsid w:val="00D6779C"/>
    <w:rsid w:val="00D7336E"/>
    <w:rsid w:val="00D870CF"/>
    <w:rsid w:val="00D907B5"/>
    <w:rsid w:val="00DA7ACA"/>
    <w:rsid w:val="00DC0C89"/>
    <w:rsid w:val="00DC10AB"/>
    <w:rsid w:val="00DC331F"/>
    <w:rsid w:val="00DF196B"/>
    <w:rsid w:val="00E03AD2"/>
    <w:rsid w:val="00E07ACD"/>
    <w:rsid w:val="00E110F6"/>
    <w:rsid w:val="00E2390A"/>
    <w:rsid w:val="00E413F1"/>
    <w:rsid w:val="00E42EF1"/>
    <w:rsid w:val="00E47653"/>
    <w:rsid w:val="00E5610C"/>
    <w:rsid w:val="00E6682F"/>
    <w:rsid w:val="00E82BD1"/>
    <w:rsid w:val="00E876F0"/>
    <w:rsid w:val="00E94BAA"/>
    <w:rsid w:val="00E958C9"/>
    <w:rsid w:val="00E95A04"/>
    <w:rsid w:val="00EC094A"/>
    <w:rsid w:val="00ED034F"/>
    <w:rsid w:val="00ED165B"/>
    <w:rsid w:val="00ED526C"/>
    <w:rsid w:val="00EE6F7C"/>
    <w:rsid w:val="00EF1CC1"/>
    <w:rsid w:val="00EF36AB"/>
    <w:rsid w:val="00F04E31"/>
    <w:rsid w:val="00F14A56"/>
    <w:rsid w:val="00F20F8A"/>
    <w:rsid w:val="00F42E75"/>
    <w:rsid w:val="00F466FE"/>
    <w:rsid w:val="00F540D4"/>
    <w:rsid w:val="00F55FBC"/>
    <w:rsid w:val="00F64847"/>
    <w:rsid w:val="00F735E1"/>
    <w:rsid w:val="00F74863"/>
    <w:rsid w:val="00F818DA"/>
    <w:rsid w:val="00F8470C"/>
    <w:rsid w:val="00FA7D2E"/>
    <w:rsid w:val="00FB17B7"/>
    <w:rsid w:val="00FB4EE3"/>
    <w:rsid w:val="00FF35A8"/>
    <w:rsid w:val="00FF4581"/>
    <w:rsid w:val="0196066E"/>
    <w:rsid w:val="032B66FB"/>
    <w:rsid w:val="03E448EB"/>
    <w:rsid w:val="044F0D7B"/>
    <w:rsid w:val="04EB6D33"/>
    <w:rsid w:val="05302327"/>
    <w:rsid w:val="05E19C98"/>
    <w:rsid w:val="06457CAE"/>
    <w:rsid w:val="067A7ACC"/>
    <w:rsid w:val="06A536FE"/>
    <w:rsid w:val="06AA733D"/>
    <w:rsid w:val="0701B2F0"/>
    <w:rsid w:val="070652B8"/>
    <w:rsid w:val="07E14D0F"/>
    <w:rsid w:val="08B5EEA4"/>
    <w:rsid w:val="08EFC49B"/>
    <w:rsid w:val="0956A5BF"/>
    <w:rsid w:val="097D1D70"/>
    <w:rsid w:val="0A6A72A2"/>
    <w:rsid w:val="0B18EDD1"/>
    <w:rsid w:val="0B2AB846"/>
    <w:rsid w:val="0B4625A4"/>
    <w:rsid w:val="0B46FF16"/>
    <w:rsid w:val="0B7237D5"/>
    <w:rsid w:val="0D3311E5"/>
    <w:rsid w:val="0D42635B"/>
    <w:rsid w:val="0DB57B44"/>
    <w:rsid w:val="0E508E93"/>
    <w:rsid w:val="0F0C262A"/>
    <w:rsid w:val="0F1F5FF8"/>
    <w:rsid w:val="0F8E2EB0"/>
    <w:rsid w:val="0FDB33BE"/>
    <w:rsid w:val="0FE8FE1E"/>
    <w:rsid w:val="101584B6"/>
    <w:rsid w:val="105484FB"/>
    <w:rsid w:val="107A041D"/>
    <w:rsid w:val="10B58245"/>
    <w:rsid w:val="127491A2"/>
    <w:rsid w:val="12899A8E"/>
    <w:rsid w:val="14562CAA"/>
    <w:rsid w:val="1476D56F"/>
    <w:rsid w:val="14D9C41F"/>
    <w:rsid w:val="158448D6"/>
    <w:rsid w:val="171F3620"/>
    <w:rsid w:val="178C2EB2"/>
    <w:rsid w:val="17EC4B2D"/>
    <w:rsid w:val="18CD0DCE"/>
    <w:rsid w:val="19C1FD37"/>
    <w:rsid w:val="1D1D86C6"/>
    <w:rsid w:val="1D326A51"/>
    <w:rsid w:val="1E036574"/>
    <w:rsid w:val="1E1324F8"/>
    <w:rsid w:val="1E61B2D4"/>
    <w:rsid w:val="1F299D56"/>
    <w:rsid w:val="1FC630BB"/>
    <w:rsid w:val="201EBB3E"/>
    <w:rsid w:val="2028939B"/>
    <w:rsid w:val="20A5BD01"/>
    <w:rsid w:val="20B27DB2"/>
    <w:rsid w:val="21007CB4"/>
    <w:rsid w:val="21E6592B"/>
    <w:rsid w:val="2268972E"/>
    <w:rsid w:val="22AFC9A0"/>
    <w:rsid w:val="23D20D42"/>
    <w:rsid w:val="249C8EC8"/>
    <w:rsid w:val="25ADC253"/>
    <w:rsid w:val="26245A7E"/>
    <w:rsid w:val="2658C3F6"/>
    <w:rsid w:val="26B73A2D"/>
    <w:rsid w:val="271785DA"/>
    <w:rsid w:val="28B8900E"/>
    <w:rsid w:val="297F796B"/>
    <w:rsid w:val="29F55240"/>
    <w:rsid w:val="2A89A40C"/>
    <w:rsid w:val="2B4D22EB"/>
    <w:rsid w:val="2B9122A1"/>
    <w:rsid w:val="2BA568B5"/>
    <w:rsid w:val="2C5E996C"/>
    <w:rsid w:val="2D2CF302"/>
    <w:rsid w:val="2D413916"/>
    <w:rsid w:val="2EC8C363"/>
    <w:rsid w:val="2F35DA29"/>
    <w:rsid w:val="2FE8F7AD"/>
    <w:rsid w:val="307B798D"/>
    <w:rsid w:val="32869459"/>
    <w:rsid w:val="328A12F1"/>
    <w:rsid w:val="3296FF05"/>
    <w:rsid w:val="329A8B25"/>
    <w:rsid w:val="32D11BE9"/>
    <w:rsid w:val="33784D99"/>
    <w:rsid w:val="3483DC0E"/>
    <w:rsid w:val="34C0748F"/>
    <w:rsid w:val="34C1DFED"/>
    <w:rsid w:val="3524C704"/>
    <w:rsid w:val="35875186"/>
    <w:rsid w:val="359AC00C"/>
    <w:rsid w:val="369A1040"/>
    <w:rsid w:val="36DA7BEA"/>
    <w:rsid w:val="371B3997"/>
    <w:rsid w:val="38AB098B"/>
    <w:rsid w:val="39BFE686"/>
    <w:rsid w:val="3AD63DBA"/>
    <w:rsid w:val="3BCCAFC8"/>
    <w:rsid w:val="3C015670"/>
    <w:rsid w:val="3D81CFFB"/>
    <w:rsid w:val="3DABFB0F"/>
    <w:rsid w:val="3E4A6FD2"/>
    <w:rsid w:val="3EC613F9"/>
    <w:rsid w:val="40CF1846"/>
    <w:rsid w:val="40EBF9B4"/>
    <w:rsid w:val="43ED94F8"/>
    <w:rsid w:val="448681C9"/>
    <w:rsid w:val="44885A79"/>
    <w:rsid w:val="44FFBCED"/>
    <w:rsid w:val="454A1C2F"/>
    <w:rsid w:val="45CF8133"/>
    <w:rsid w:val="4640C2FB"/>
    <w:rsid w:val="46808290"/>
    <w:rsid w:val="4700665B"/>
    <w:rsid w:val="4805C03A"/>
    <w:rsid w:val="49C3DA49"/>
    <w:rsid w:val="4A1755BF"/>
    <w:rsid w:val="4AFD2D38"/>
    <w:rsid w:val="4BC1BA72"/>
    <w:rsid w:val="4BCB2134"/>
    <w:rsid w:val="4BE175DB"/>
    <w:rsid w:val="4D201A40"/>
    <w:rsid w:val="4D5D8AD3"/>
    <w:rsid w:val="4DCCE38A"/>
    <w:rsid w:val="4DD7A7F1"/>
    <w:rsid w:val="4DDBAD52"/>
    <w:rsid w:val="4EC310B1"/>
    <w:rsid w:val="4F014BF7"/>
    <w:rsid w:val="4F329764"/>
    <w:rsid w:val="4F95FADA"/>
    <w:rsid w:val="4FB6D259"/>
    <w:rsid w:val="4FEF53CE"/>
    <w:rsid w:val="50C6CAB5"/>
    <w:rsid w:val="50D13137"/>
    <w:rsid w:val="5269FAFF"/>
    <w:rsid w:val="52E8E7AD"/>
    <w:rsid w:val="52EE731B"/>
    <w:rsid w:val="5342A548"/>
    <w:rsid w:val="53F6697A"/>
    <w:rsid w:val="548A437C"/>
    <w:rsid w:val="549DB31B"/>
    <w:rsid w:val="5541837D"/>
    <w:rsid w:val="5634DEED"/>
    <w:rsid w:val="56BDCAA7"/>
    <w:rsid w:val="56F87953"/>
    <w:rsid w:val="578EAFFD"/>
    <w:rsid w:val="57FD20DF"/>
    <w:rsid w:val="58FEF77B"/>
    <w:rsid w:val="5941333E"/>
    <w:rsid w:val="5980D180"/>
    <w:rsid w:val="59DE8709"/>
    <w:rsid w:val="5A818C55"/>
    <w:rsid w:val="5ABD1DA7"/>
    <w:rsid w:val="5ADAD135"/>
    <w:rsid w:val="5AF98500"/>
    <w:rsid w:val="5BBF6696"/>
    <w:rsid w:val="5C312C80"/>
    <w:rsid w:val="5CF8FB83"/>
    <w:rsid w:val="5D5F0FB7"/>
    <w:rsid w:val="5EE8815C"/>
    <w:rsid w:val="5F6E3FC6"/>
    <w:rsid w:val="6035BBBF"/>
    <w:rsid w:val="610D7C5F"/>
    <w:rsid w:val="61A9357F"/>
    <w:rsid w:val="6329AB19"/>
    <w:rsid w:val="634505E0"/>
    <w:rsid w:val="63589D9C"/>
    <w:rsid w:val="64339679"/>
    <w:rsid w:val="6477CBCA"/>
    <w:rsid w:val="64CA7BF2"/>
    <w:rsid w:val="6644252D"/>
    <w:rsid w:val="66DB727A"/>
    <w:rsid w:val="675B3D55"/>
    <w:rsid w:val="693B7FE9"/>
    <w:rsid w:val="695E3507"/>
    <w:rsid w:val="69EFB5DB"/>
    <w:rsid w:val="6A4CA637"/>
    <w:rsid w:val="6AB56F81"/>
    <w:rsid w:val="6AF35A3A"/>
    <w:rsid w:val="6B179650"/>
    <w:rsid w:val="6C23016F"/>
    <w:rsid w:val="6CE6D0D4"/>
    <w:rsid w:val="6D07EDDC"/>
    <w:rsid w:val="6D6315D1"/>
    <w:rsid w:val="6D675FF6"/>
    <w:rsid w:val="6D808853"/>
    <w:rsid w:val="6D866258"/>
    <w:rsid w:val="6ED85F0D"/>
    <w:rsid w:val="6EE8DC0B"/>
    <w:rsid w:val="6F90BF50"/>
    <w:rsid w:val="6FA4DD40"/>
    <w:rsid w:val="710833BD"/>
    <w:rsid w:val="7186D7D4"/>
    <w:rsid w:val="721D4901"/>
    <w:rsid w:val="73B91962"/>
    <w:rsid w:val="73D1D4E3"/>
    <w:rsid w:val="73EC0171"/>
    <w:rsid w:val="74117D92"/>
    <w:rsid w:val="74429B52"/>
    <w:rsid w:val="74E4922E"/>
    <w:rsid w:val="75C01EC8"/>
    <w:rsid w:val="75C62C74"/>
    <w:rsid w:val="76BDE3D7"/>
    <w:rsid w:val="76F08EAE"/>
    <w:rsid w:val="7750B043"/>
    <w:rsid w:val="781A5B7C"/>
    <w:rsid w:val="785CBFE4"/>
    <w:rsid w:val="788C5F0F"/>
    <w:rsid w:val="79093563"/>
    <w:rsid w:val="792F0EB3"/>
    <w:rsid w:val="793C3C1A"/>
    <w:rsid w:val="798A0833"/>
    <w:rsid w:val="7A20FDCC"/>
    <w:rsid w:val="7A282F70"/>
    <w:rsid w:val="7A6D5770"/>
    <w:rsid w:val="7BE77D31"/>
    <w:rsid w:val="7CD57652"/>
    <w:rsid w:val="7CE6ADEC"/>
    <w:rsid w:val="7E0AA8FF"/>
    <w:rsid w:val="7E8A096E"/>
    <w:rsid w:val="7EFBA093"/>
    <w:rsid w:val="7F1F1DF3"/>
    <w:rsid w:val="7FACB70F"/>
    <w:rsid w:val="7FD1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B1D"/>
  <w15:chartTrackingRefBased/>
  <w15:docId w15:val="{DE8F8EBE-85F8-4DB3-8D9C-49BA3881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3C53"/>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E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0B3E0F"/>
    <w:rPr>
      <w:i/>
      <w:i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159AB"/>
    <w:rPr>
      <w:color w:val="605E5C"/>
      <w:shd w:val="clear" w:color="auto" w:fill="E1DFDD"/>
    </w:rPr>
  </w:style>
  <w:style w:type="character" w:styleId="FollowedHyperlink">
    <w:name w:val="FollowedHyperlink"/>
    <w:basedOn w:val="DefaultParagraphFont"/>
    <w:uiPriority w:val="99"/>
    <w:semiHidden/>
    <w:unhideWhenUsed/>
    <w:rsid w:val="006159AB"/>
    <w:rPr>
      <w:color w:val="954F72" w:themeColor="followedHyperlink"/>
      <w:u w:val="single"/>
    </w:rPr>
  </w:style>
  <w:style w:type="paragraph" w:styleId="HTMLPreformatted">
    <w:name w:val="HTML Preformatted"/>
    <w:basedOn w:val="Normal"/>
    <w:link w:val="HTMLPreformattedChar"/>
    <w:uiPriority w:val="99"/>
    <w:unhideWhenUsed/>
    <w:rsid w:val="001C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5C74"/>
    <w:rPr>
      <w:rFonts w:ascii="Courier New" w:eastAsia="Times New Roman" w:hAnsi="Courier New" w:cs="Courier New"/>
      <w:sz w:val="20"/>
      <w:szCs w:val="20"/>
    </w:rPr>
  </w:style>
  <w:style w:type="character" w:customStyle="1" w:styleId="hljs-string">
    <w:name w:val="hljs-string"/>
    <w:basedOn w:val="DefaultParagraphFont"/>
    <w:rsid w:val="001C5C74"/>
  </w:style>
  <w:style w:type="character" w:styleId="Strong">
    <w:name w:val="Strong"/>
    <w:basedOn w:val="DefaultParagraphFont"/>
    <w:uiPriority w:val="22"/>
    <w:qFormat/>
    <w:rsid w:val="00F818DA"/>
    <w:rPr>
      <w:b/>
      <w:bCs/>
    </w:rPr>
  </w:style>
  <w:style w:type="character" w:styleId="HTMLCode">
    <w:name w:val="HTML Code"/>
    <w:basedOn w:val="DefaultParagraphFont"/>
    <w:uiPriority w:val="99"/>
    <w:semiHidden/>
    <w:unhideWhenUsed/>
    <w:rsid w:val="006819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3C53"/>
    <w:rPr>
      <w:rFonts w:ascii="Times New Roman" w:eastAsia="Times New Roman" w:hAnsi="Times New Roman" w:cs="Times New Roman"/>
      <w:b/>
      <w:bCs/>
      <w:sz w:val="27"/>
      <w:szCs w:val="27"/>
    </w:rPr>
  </w:style>
  <w:style w:type="table" w:styleId="TableGrid">
    <w:name w:val="Table Grid"/>
    <w:basedOn w:val="TableNormal"/>
    <w:uiPriority w:val="39"/>
    <w:rsid w:val="00936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1944"/>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9147">
      <w:bodyDiv w:val="1"/>
      <w:marLeft w:val="0"/>
      <w:marRight w:val="0"/>
      <w:marTop w:val="0"/>
      <w:marBottom w:val="0"/>
      <w:divBdr>
        <w:top w:val="none" w:sz="0" w:space="0" w:color="auto"/>
        <w:left w:val="none" w:sz="0" w:space="0" w:color="auto"/>
        <w:bottom w:val="none" w:sz="0" w:space="0" w:color="auto"/>
        <w:right w:val="none" w:sz="0" w:space="0" w:color="auto"/>
      </w:divBdr>
    </w:div>
    <w:div w:id="67533040">
      <w:bodyDiv w:val="1"/>
      <w:marLeft w:val="0"/>
      <w:marRight w:val="0"/>
      <w:marTop w:val="0"/>
      <w:marBottom w:val="0"/>
      <w:divBdr>
        <w:top w:val="none" w:sz="0" w:space="0" w:color="auto"/>
        <w:left w:val="none" w:sz="0" w:space="0" w:color="auto"/>
        <w:bottom w:val="none" w:sz="0" w:space="0" w:color="auto"/>
        <w:right w:val="none" w:sz="0" w:space="0" w:color="auto"/>
      </w:divBdr>
    </w:div>
    <w:div w:id="165902483">
      <w:bodyDiv w:val="1"/>
      <w:marLeft w:val="0"/>
      <w:marRight w:val="0"/>
      <w:marTop w:val="0"/>
      <w:marBottom w:val="0"/>
      <w:divBdr>
        <w:top w:val="none" w:sz="0" w:space="0" w:color="auto"/>
        <w:left w:val="none" w:sz="0" w:space="0" w:color="auto"/>
        <w:bottom w:val="none" w:sz="0" w:space="0" w:color="auto"/>
        <w:right w:val="none" w:sz="0" w:space="0" w:color="auto"/>
      </w:divBdr>
    </w:div>
    <w:div w:id="230581511">
      <w:bodyDiv w:val="1"/>
      <w:marLeft w:val="0"/>
      <w:marRight w:val="0"/>
      <w:marTop w:val="0"/>
      <w:marBottom w:val="0"/>
      <w:divBdr>
        <w:top w:val="none" w:sz="0" w:space="0" w:color="auto"/>
        <w:left w:val="none" w:sz="0" w:space="0" w:color="auto"/>
        <w:bottom w:val="none" w:sz="0" w:space="0" w:color="auto"/>
        <w:right w:val="none" w:sz="0" w:space="0" w:color="auto"/>
      </w:divBdr>
    </w:div>
    <w:div w:id="231428124">
      <w:bodyDiv w:val="1"/>
      <w:marLeft w:val="0"/>
      <w:marRight w:val="0"/>
      <w:marTop w:val="0"/>
      <w:marBottom w:val="0"/>
      <w:divBdr>
        <w:top w:val="none" w:sz="0" w:space="0" w:color="auto"/>
        <w:left w:val="none" w:sz="0" w:space="0" w:color="auto"/>
        <w:bottom w:val="none" w:sz="0" w:space="0" w:color="auto"/>
        <w:right w:val="none" w:sz="0" w:space="0" w:color="auto"/>
      </w:divBdr>
    </w:div>
    <w:div w:id="262999672">
      <w:bodyDiv w:val="1"/>
      <w:marLeft w:val="0"/>
      <w:marRight w:val="0"/>
      <w:marTop w:val="0"/>
      <w:marBottom w:val="0"/>
      <w:divBdr>
        <w:top w:val="none" w:sz="0" w:space="0" w:color="auto"/>
        <w:left w:val="none" w:sz="0" w:space="0" w:color="auto"/>
        <w:bottom w:val="none" w:sz="0" w:space="0" w:color="auto"/>
        <w:right w:val="none" w:sz="0" w:space="0" w:color="auto"/>
      </w:divBdr>
      <w:divsChild>
        <w:div w:id="1773620603">
          <w:marLeft w:val="0"/>
          <w:marRight w:val="0"/>
          <w:marTop w:val="0"/>
          <w:marBottom w:val="0"/>
          <w:divBdr>
            <w:top w:val="none" w:sz="0" w:space="0" w:color="auto"/>
            <w:left w:val="none" w:sz="0" w:space="0" w:color="auto"/>
            <w:bottom w:val="none" w:sz="0" w:space="0" w:color="auto"/>
            <w:right w:val="none" w:sz="0" w:space="0" w:color="auto"/>
          </w:divBdr>
          <w:divsChild>
            <w:div w:id="223638158">
              <w:marLeft w:val="0"/>
              <w:marRight w:val="0"/>
              <w:marTop w:val="0"/>
              <w:marBottom w:val="0"/>
              <w:divBdr>
                <w:top w:val="none" w:sz="0" w:space="0" w:color="auto"/>
                <w:left w:val="none" w:sz="0" w:space="0" w:color="auto"/>
                <w:bottom w:val="none" w:sz="0" w:space="0" w:color="auto"/>
                <w:right w:val="none" w:sz="0" w:space="0" w:color="auto"/>
              </w:divBdr>
              <w:divsChild>
                <w:div w:id="1863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9846">
      <w:bodyDiv w:val="1"/>
      <w:marLeft w:val="0"/>
      <w:marRight w:val="0"/>
      <w:marTop w:val="0"/>
      <w:marBottom w:val="0"/>
      <w:divBdr>
        <w:top w:val="none" w:sz="0" w:space="0" w:color="auto"/>
        <w:left w:val="none" w:sz="0" w:space="0" w:color="auto"/>
        <w:bottom w:val="none" w:sz="0" w:space="0" w:color="auto"/>
        <w:right w:val="none" w:sz="0" w:space="0" w:color="auto"/>
      </w:divBdr>
    </w:div>
    <w:div w:id="351615626">
      <w:bodyDiv w:val="1"/>
      <w:marLeft w:val="0"/>
      <w:marRight w:val="0"/>
      <w:marTop w:val="0"/>
      <w:marBottom w:val="0"/>
      <w:divBdr>
        <w:top w:val="none" w:sz="0" w:space="0" w:color="auto"/>
        <w:left w:val="none" w:sz="0" w:space="0" w:color="auto"/>
        <w:bottom w:val="none" w:sz="0" w:space="0" w:color="auto"/>
        <w:right w:val="none" w:sz="0" w:space="0" w:color="auto"/>
      </w:divBdr>
    </w:div>
    <w:div w:id="389378585">
      <w:bodyDiv w:val="1"/>
      <w:marLeft w:val="0"/>
      <w:marRight w:val="0"/>
      <w:marTop w:val="0"/>
      <w:marBottom w:val="0"/>
      <w:divBdr>
        <w:top w:val="none" w:sz="0" w:space="0" w:color="auto"/>
        <w:left w:val="none" w:sz="0" w:space="0" w:color="auto"/>
        <w:bottom w:val="none" w:sz="0" w:space="0" w:color="auto"/>
        <w:right w:val="none" w:sz="0" w:space="0" w:color="auto"/>
      </w:divBdr>
      <w:divsChild>
        <w:div w:id="1992560858">
          <w:marLeft w:val="0"/>
          <w:marRight w:val="0"/>
          <w:marTop w:val="0"/>
          <w:marBottom w:val="0"/>
          <w:divBdr>
            <w:top w:val="none" w:sz="0" w:space="0" w:color="auto"/>
            <w:left w:val="none" w:sz="0" w:space="0" w:color="auto"/>
            <w:bottom w:val="none" w:sz="0" w:space="0" w:color="auto"/>
            <w:right w:val="none" w:sz="0" w:space="0" w:color="auto"/>
          </w:divBdr>
          <w:divsChild>
            <w:div w:id="707684062">
              <w:marLeft w:val="0"/>
              <w:marRight w:val="0"/>
              <w:marTop w:val="0"/>
              <w:marBottom w:val="0"/>
              <w:divBdr>
                <w:top w:val="none" w:sz="0" w:space="0" w:color="auto"/>
                <w:left w:val="none" w:sz="0" w:space="0" w:color="auto"/>
                <w:bottom w:val="none" w:sz="0" w:space="0" w:color="auto"/>
                <w:right w:val="none" w:sz="0" w:space="0" w:color="auto"/>
              </w:divBdr>
              <w:divsChild>
                <w:div w:id="1227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557">
          <w:marLeft w:val="0"/>
          <w:marRight w:val="0"/>
          <w:marTop w:val="0"/>
          <w:marBottom w:val="0"/>
          <w:divBdr>
            <w:top w:val="none" w:sz="0" w:space="0" w:color="auto"/>
            <w:left w:val="none" w:sz="0" w:space="0" w:color="auto"/>
            <w:bottom w:val="none" w:sz="0" w:space="0" w:color="auto"/>
            <w:right w:val="none" w:sz="0" w:space="0" w:color="auto"/>
          </w:divBdr>
          <w:divsChild>
            <w:div w:id="1143229485">
              <w:marLeft w:val="0"/>
              <w:marRight w:val="0"/>
              <w:marTop w:val="0"/>
              <w:marBottom w:val="0"/>
              <w:divBdr>
                <w:top w:val="none" w:sz="0" w:space="0" w:color="auto"/>
                <w:left w:val="none" w:sz="0" w:space="0" w:color="auto"/>
                <w:bottom w:val="none" w:sz="0" w:space="0" w:color="auto"/>
                <w:right w:val="none" w:sz="0" w:space="0" w:color="auto"/>
              </w:divBdr>
              <w:divsChild>
                <w:div w:id="1977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707">
          <w:marLeft w:val="0"/>
          <w:marRight w:val="0"/>
          <w:marTop w:val="0"/>
          <w:marBottom w:val="0"/>
          <w:divBdr>
            <w:top w:val="none" w:sz="0" w:space="0" w:color="auto"/>
            <w:left w:val="none" w:sz="0" w:space="0" w:color="auto"/>
            <w:bottom w:val="none" w:sz="0" w:space="0" w:color="auto"/>
            <w:right w:val="none" w:sz="0" w:space="0" w:color="auto"/>
          </w:divBdr>
          <w:divsChild>
            <w:div w:id="1361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4087">
      <w:bodyDiv w:val="1"/>
      <w:marLeft w:val="0"/>
      <w:marRight w:val="0"/>
      <w:marTop w:val="0"/>
      <w:marBottom w:val="0"/>
      <w:divBdr>
        <w:top w:val="none" w:sz="0" w:space="0" w:color="auto"/>
        <w:left w:val="none" w:sz="0" w:space="0" w:color="auto"/>
        <w:bottom w:val="none" w:sz="0" w:space="0" w:color="auto"/>
        <w:right w:val="none" w:sz="0" w:space="0" w:color="auto"/>
      </w:divBdr>
    </w:div>
    <w:div w:id="477041088">
      <w:bodyDiv w:val="1"/>
      <w:marLeft w:val="0"/>
      <w:marRight w:val="0"/>
      <w:marTop w:val="0"/>
      <w:marBottom w:val="0"/>
      <w:divBdr>
        <w:top w:val="none" w:sz="0" w:space="0" w:color="auto"/>
        <w:left w:val="none" w:sz="0" w:space="0" w:color="auto"/>
        <w:bottom w:val="none" w:sz="0" w:space="0" w:color="auto"/>
        <w:right w:val="none" w:sz="0" w:space="0" w:color="auto"/>
      </w:divBdr>
      <w:divsChild>
        <w:div w:id="1555772794">
          <w:marLeft w:val="0"/>
          <w:marRight w:val="0"/>
          <w:marTop w:val="0"/>
          <w:marBottom w:val="0"/>
          <w:divBdr>
            <w:top w:val="none" w:sz="0" w:space="0" w:color="auto"/>
            <w:left w:val="none" w:sz="0" w:space="0" w:color="auto"/>
            <w:bottom w:val="none" w:sz="0" w:space="0" w:color="auto"/>
            <w:right w:val="none" w:sz="0" w:space="0" w:color="auto"/>
          </w:divBdr>
          <w:divsChild>
            <w:div w:id="641348657">
              <w:marLeft w:val="0"/>
              <w:marRight w:val="0"/>
              <w:marTop w:val="0"/>
              <w:marBottom w:val="0"/>
              <w:divBdr>
                <w:top w:val="none" w:sz="0" w:space="0" w:color="auto"/>
                <w:left w:val="none" w:sz="0" w:space="0" w:color="auto"/>
                <w:bottom w:val="none" w:sz="0" w:space="0" w:color="auto"/>
                <w:right w:val="none" w:sz="0" w:space="0" w:color="auto"/>
              </w:divBdr>
              <w:divsChild>
                <w:div w:id="14909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0195">
      <w:bodyDiv w:val="1"/>
      <w:marLeft w:val="0"/>
      <w:marRight w:val="0"/>
      <w:marTop w:val="0"/>
      <w:marBottom w:val="0"/>
      <w:divBdr>
        <w:top w:val="none" w:sz="0" w:space="0" w:color="auto"/>
        <w:left w:val="none" w:sz="0" w:space="0" w:color="auto"/>
        <w:bottom w:val="none" w:sz="0" w:space="0" w:color="auto"/>
        <w:right w:val="none" w:sz="0" w:space="0" w:color="auto"/>
      </w:divBdr>
    </w:div>
    <w:div w:id="618101835">
      <w:bodyDiv w:val="1"/>
      <w:marLeft w:val="0"/>
      <w:marRight w:val="0"/>
      <w:marTop w:val="0"/>
      <w:marBottom w:val="0"/>
      <w:divBdr>
        <w:top w:val="none" w:sz="0" w:space="0" w:color="auto"/>
        <w:left w:val="none" w:sz="0" w:space="0" w:color="auto"/>
        <w:bottom w:val="none" w:sz="0" w:space="0" w:color="auto"/>
        <w:right w:val="none" w:sz="0" w:space="0" w:color="auto"/>
      </w:divBdr>
    </w:div>
    <w:div w:id="725297789">
      <w:bodyDiv w:val="1"/>
      <w:marLeft w:val="0"/>
      <w:marRight w:val="0"/>
      <w:marTop w:val="0"/>
      <w:marBottom w:val="0"/>
      <w:divBdr>
        <w:top w:val="none" w:sz="0" w:space="0" w:color="auto"/>
        <w:left w:val="none" w:sz="0" w:space="0" w:color="auto"/>
        <w:bottom w:val="none" w:sz="0" w:space="0" w:color="auto"/>
        <w:right w:val="none" w:sz="0" w:space="0" w:color="auto"/>
      </w:divBdr>
    </w:div>
    <w:div w:id="853300799">
      <w:bodyDiv w:val="1"/>
      <w:marLeft w:val="0"/>
      <w:marRight w:val="0"/>
      <w:marTop w:val="0"/>
      <w:marBottom w:val="0"/>
      <w:divBdr>
        <w:top w:val="none" w:sz="0" w:space="0" w:color="auto"/>
        <w:left w:val="none" w:sz="0" w:space="0" w:color="auto"/>
        <w:bottom w:val="none" w:sz="0" w:space="0" w:color="auto"/>
        <w:right w:val="none" w:sz="0" w:space="0" w:color="auto"/>
      </w:divBdr>
    </w:div>
    <w:div w:id="945188301">
      <w:bodyDiv w:val="1"/>
      <w:marLeft w:val="0"/>
      <w:marRight w:val="0"/>
      <w:marTop w:val="0"/>
      <w:marBottom w:val="0"/>
      <w:divBdr>
        <w:top w:val="none" w:sz="0" w:space="0" w:color="auto"/>
        <w:left w:val="none" w:sz="0" w:space="0" w:color="auto"/>
        <w:bottom w:val="none" w:sz="0" w:space="0" w:color="auto"/>
        <w:right w:val="none" w:sz="0" w:space="0" w:color="auto"/>
      </w:divBdr>
    </w:div>
    <w:div w:id="1000281089">
      <w:bodyDiv w:val="1"/>
      <w:marLeft w:val="0"/>
      <w:marRight w:val="0"/>
      <w:marTop w:val="0"/>
      <w:marBottom w:val="0"/>
      <w:divBdr>
        <w:top w:val="none" w:sz="0" w:space="0" w:color="auto"/>
        <w:left w:val="none" w:sz="0" w:space="0" w:color="auto"/>
        <w:bottom w:val="none" w:sz="0" w:space="0" w:color="auto"/>
        <w:right w:val="none" w:sz="0" w:space="0" w:color="auto"/>
      </w:divBdr>
    </w:div>
    <w:div w:id="1024667473">
      <w:bodyDiv w:val="1"/>
      <w:marLeft w:val="0"/>
      <w:marRight w:val="0"/>
      <w:marTop w:val="0"/>
      <w:marBottom w:val="0"/>
      <w:divBdr>
        <w:top w:val="none" w:sz="0" w:space="0" w:color="auto"/>
        <w:left w:val="none" w:sz="0" w:space="0" w:color="auto"/>
        <w:bottom w:val="none" w:sz="0" w:space="0" w:color="auto"/>
        <w:right w:val="none" w:sz="0" w:space="0" w:color="auto"/>
      </w:divBdr>
    </w:div>
    <w:div w:id="1105072310">
      <w:bodyDiv w:val="1"/>
      <w:marLeft w:val="0"/>
      <w:marRight w:val="0"/>
      <w:marTop w:val="0"/>
      <w:marBottom w:val="0"/>
      <w:divBdr>
        <w:top w:val="none" w:sz="0" w:space="0" w:color="auto"/>
        <w:left w:val="none" w:sz="0" w:space="0" w:color="auto"/>
        <w:bottom w:val="none" w:sz="0" w:space="0" w:color="auto"/>
        <w:right w:val="none" w:sz="0" w:space="0" w:color="auto"/>
      </w:divBdr>
    </w:div>
    <w:div w:id="1141578319">
      <w:bodyDiv w:val="1"/>
      <w:marLeft w:val="0"/>
      <w:marRight w:val="0"/>
      <w:marTop w:val="0"/>
      <w:marBottom w:val="0"/>
      <w:divBdr>
        <w:top w:val="none" w:sz="0" w:space="0" w:color="auto"/>
        <w:left w:val="none" w:sz="0" w:space="0" w:color="auto"/>
        <w:bottom w:val="none" w:sz="0" w:space="0" w:color="auto"/>
        <w:right w:val="none" w:sz="0" w:space="0" w:color="auto"/>
      </w:divBdr>
    </w:div>
    <w:div w:id="1191258216">
      <w:bodyDiv w:val="1"/>
      <w:marLeft w:val="0"/>
      <w:marRight w:val="0"/>
      <w:marTop w:val="0"/>
      <w:marBottom w:val="0"/>
      <w:divBdr>
        <w:top w:val="none" w:sz="0" w:space="0" w:color="auto"/>
        <w:left w:val="none" w:sz="0" w:space="0" w:color="auto"/>
        <w:bottom w:val="none" w:sz="0" w:space="0" w:color="auto"/>
        <w:right w:val="none" w:sz="0" w:space="0" w:color="auto"/>
      </w:divBdr>
    </w:div>
    <w:div w:id="1206260206">
      <w:bodyDiv w:val="1"/>
      <w:marLeft w:val="0"/>
      <w:marRight w:val="0"/>
      <w:marTop w:val="0"/>
      <w:marBottom w:val="0"/>
      <w:divBdr>
        <w:top w:val="none" w:sz="0" w:space="0" w:color="auto"/>
        <w:left w:val="none" w:sz="0" w:space="0" w:color="auto"/>
        <w:bottom w:val="none" w:sz="0" w:space="0" w:color="auto"/>
        <w:right w:val="none" w:sz="0" w:space="0" w:color="auto"/>
      </w:divBdr>
    </w:div>
    <w:div w:id="1229807290">
      <w:bodyDiv w:val="1"/>
      <w:marLeft w:val="0"/>
      <w:marRight w:val="0"/>
      <w:marTop w:val="0"/>
      <w:marBottom w:val="0"/>
      <w:divBdr>
        <w:top w:val="none" w:sz="0" w:space="0" w:color="auto"/>
        <w:left w:val="none" w:sz="0" w:space="0" w:color="auto"/>
        <w:bottom w:val="none" w:sz="0" w:space="0" w:color="auto"/>
        <w:right w:val="none" w:sz="0" w:space="0" w:color="auto"/>
      </w:divBdr>
    </w:div>
    <w:div w:id="1281036819">
      <w:bodyDiv w:val="1"/>
      <w:marLeft w:val="0"/>
      <w:marRight w:val="0"/>
      <w:marTop w:val="0"/>
      <w:marBottom w:val="0"/>
      <w:divBdr>
        <w:top w:val="none" w:sz="0" w:space="0" w:color="auto"/>
        <w:left w:val="none" w:sz="0" w:space="0" w:color="auto"/>
        <w:bottom w:val="none" w:sz="0" w:space="0" w:color="auto"/>
        <w:right w:val="none" w:sz="0" w:space="0" w:color="auto"/>
      </w:divBdr>
    </w:div>
    <w:div w:id="1290084477">
      <w:bodyDiv w:val="1"/>
      <w:marLeft w:val="0"/>
      <w:marRight w:val="0"/>
      <w:marTop w:val="0"/>
      <w:marBottom w:val="0"/>
      <w:divBdr>
        <w:top w:val="none" w:sz="0" w:space="0" w:color="auto"/>
        <w:left w:val="none" w:sz="0" w:space="0" w:color="auto"/>
        <w:bottom w:val="none" w:sz="0" w:space="0" w:color="auto"/>
        <w:right w:val="none" w:sz="0" w:space="0" w:color="auto"/>
      </w:divBdr>
    </w:div>
    <w:div w:id="1378898513">
      <w:bodyDiv w:val="1"/>
      <w:marLeft w:val="0"/>
      <w:marRight w:val="0"/>
      <w:marTop w:val="0"/>
      <w:marBottom w:val="0"/>
      <w:divBdr>
        <w:top w:val="none" w:sz="0" w:space="0" w:color="auto"/>
        <w:left w:val="none" w:sz="0" w:space="0" w:color="auto"/>
        <w:bottom w:val="none" w:sz="0" w:space="0" w:color="auto"/>
        <w:right w:val="none" w:sz="0" w:space="0" w:color="auto"/>
      </w:divBdr>
    </w:div>
    <w:div w:id="1384212352">
      <w:bodyDiv w:val="1"/>
      <w:marLeft w:val="0"/>
      <w:marRight w:val="0"/>
      <w:marTop w:val="0"/>
      <w:marBottom w:val="0"/>
      <w:divBdr>
        <w:top w:val="none" w:sz="0" w:space="0" w:color="auto"/>
        <w:left w:val="none" w:sz="0" w:space="0" w:color="auto"/>
        <w:bottom w:val="none" w:sz="0" w:space="0" w:color="auto"/>
        <w:right w:val="none" w:sz="0" w:space="0" w:color="auto"/>
      </w:divBdr>
    </w:div>
    <w:div w:id="1397701188">
      <w:bodyDiv w:val="1"/>
      <w:marLeft w:val="0"/>
      <w:marRight w:val="0"/>
      <w:marTop w:val="0"/>
      <w:marBottom w:val="0"/>
      <w:divBdr>
        <w:top w:val="none" w:sz="0" w:space="0" w:color="auto"/>
        <w:left w:val="none" w:sz="0" w:space="0" w:color="auto"/>
        <w:bottom w:val="none" w:sz="0" w:space="0" w:color="auto"/>
        <w:right w:val="none" w:sz="0" w:space="0" w:color="auto"/>
      </w:divBdr>
    </w:div>
    <w:div w:id="1414205111">
      <w:bodyDiv w:val="1"/>
      <w:marLeft w:val="0"/>
      <w:marRight w:val="0"/>
      <w:marTop w:val="0"/>
      <w:marBottom w:val="0"/>
      <w:divBdr>
        <w:top w:val="none" w:sz="0" w:space="0" w:color="auto"/>
        <w:left w:val="none" w:sz="0" w:space="0" w:color="auto"/>
        <w:bottom w:val="none" w:sz="0" w:space="0" w:color="auto"/>
        <w:right w:val="none" w:sz="0" w:space="0" w:color="auto"/>
      </w:divBdr>
    </w:div>
    <w:div w:id="1444227714">
      <w:bodyDiv w:val="1"/>
      <w:marLeft w:val="0"/>
      <w:marRight w:val="0"/>
      <w:marTop w:val="0"/>
      <w:marBottom w:val="0"/>
      <w:divBdr>
        <w:top w:val="none" w:sz="0" w:space="0" w:color="auto"/>
        <w:left w:val="none" w:sz="0" w:space="0" w:color="auto"/>
        <w:bottom w:val="none" w:sz="0" w:space="0" w:color="auto"/>
        <w:right w:val="none" w:sz="0" w:space="0" w:color="auto"/>
      </w:divBdr>
      <w:divsChild>
        <w:div w:id="28268556">
          <w:marLeft w:val="0"/>
          <w:marRight w:val="0"/>
          <w:marTop w:val="0"/>
          <w:marBottom w:val="0"/>
          <w:divBdr>
            <w:top w:val="none" w:sz="0" w:space="0" w:color="auto"/>
            <w:left w:val="none" w:sz="0" w:space="0" w:color="auto"/>
            <w:bottom w:val="none" w:sz="0" w:space="0" w:color="auto"/>
            <w:right w:val="none" w:sz="0" w:space="0" w:color="auto"/>
          </w:divBdr>
          <w:divsChild>
            <w:div w:id="991905700">
              <w:marLeft w:val="0"/>
              <w:marRight w:val="0"/>
              <w:marTop w:val="0"/>
              <w:marBottom w:val="0"/>
              <w:divBdr>
                <w:top w:val="none" w:sz="0" w:space="0" w:color="auto"/>
                <w:left w:val="none" w:sz="0" w:space="0" w:color="auto"/>
                <w:bottom w:val="none" w:sz="0" w:space="0" w:color="auto"/>
                <w:right w:val="none" w:sz="0" w:space="0" w:color="auto"/>
              </w:divBdr>
              <w:divsChild>
                <w:div w:id="2042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4514">
      <w:bodyDiv w:val="1"/>
      <w:marLeft w:val="0"/>
      <w:marRight w:val="0"/>
      <w:marTop w:val="0"/>
      <w:marBottom w:val="0"/>
      <w:divBdr>
        <w:top w:val="none" w:sz="0" w:space="0" w:color="auto"/>
        <w:left w:val="none" w:sz="0" w:space="0" w:color="auto"/>
        <w:bottom w:val="none" w:sz="0" w:space="0" w:color="auto"/>
        <w:right w:val="none" w:sz="0" w:space="0" w:color="auto"/>
      </w:divBdr>
    </w:div>
    <w:div w:id="1527866262">
      <w:bodyDiv w:val="1"/>
      <w:marLeft w:val="0"/>
      <w:marRight w:val="0"/>
      <w:marTop w:val="0"/>
      <w:marBottom w:val="0"/>
      <w:divBdr>
        <w:top w:val="none" w:sz="0" w:space="0" w:color="auto"/>
        <w:left w:val="none" w:sz="0" w:space="0" w:color="auto"/>
        <w:bottom w:val="none" w:sz="0" w:space="0" w:color="auto"/>
        <w:right w:val="none" w:sz="0" w:space="0" w:color="auto"/>
      </w:divBdr>
    </w:div>
    <w:div w:id="1580015759">
      <w:bodyDiv w:val="1"/>
      <w:marLeft w:val="0"/>
      <w:marRight w:val="0"/>
      <w:marTop w:val="0"/>
      <w:marBottom w:val="0"/>
      <w:divBdr>
        <w:top w:val="none" w:sz="0" w:space="0" w:color="auto"/>
        <w:left w:val="none" w:sz="0" w:space="0" w:color="auto"/>
        <w:bottom w:val="none" w:sz="0" w:space="0" w:color="auto"/>
        <w:right w:val="none" w:sz="0" w:space="0" w:color="auto"/>
      </w:divBdr>
    </w:div>
    <w:div w:id="1591234618">
      <w:bodyDiv w:val="1"/>
      <w:marLeft w:val="0"/>
      <w:marRight w:val="0"/>
      <w:marTop w:val="0"/>
      <w:marBottom w:val="0"/>
      <w:divBdr>
        <w:top w:val="none" w:sz="0" w:space="0" w:color="auto"/>
        <w:left w:val="none" w:sz="0" w:space="0" w:color="auto"/>
        <w:bottom w:val="none" w:sz="0" w:space="0" w:color="auto"/>
        <w:right w:val="none" w:sz="0" w:space="0" w:color="auto"/>
      </w:divBdr>
    </w:div>
    <w:div w:id="1614819983">
      <w:bodyDiv w:val="1"/>
      <w:marLeft w:val="0"/>
      <w:marRight w:val="0"/>
      <w:marTop w:val="0"/>
      <w:marBottom w:val="0"/>
      <w:divBdr>
        <w:top w:val="none" w:sz="0" w:space="0" w:color="auto"/>
        <w:left w:val="none" w:sz="0" w:space="0" w:color="auto"/>
        <w:bottom w:val="none" w:sz="0" w:space="0" w:color="auto"/>
        <w:right w:val="none" w:sz="0" w:space="0" w:color="auto"/>
      </w:divBdr>
      <w:divsChild>
        <w:div w:id="995303375">
          <w:marLeft w:val="0"/>
          <w:marRight w:val="0"/>
          <w:marTop w:val="0"/>
          <w:marBottom w:val="0"/>
          <w:divBdr>
            <w:top w:val="none" w:sz="0" w:space="0" w:color="auto"/>
            <w:left w:val="none" w:sz="0" w:space="0" w:color="auto"/>
            <w:bottom w:val="none" w:sz="0" w:space="0" w:color="auto"/>
            <w:right w:val="none" w:sz="0" w:space="0" w:color="auto"/>
          </w:divBdr>
          <w:divsChild>
            <w:div w:id="526139405">
              <w:marLeft w:val="0"/>
              <w:marRight w:val="0"/>
              <w:marTop w:val="0"/>
              <w:marBottom w:val="0"/>
              <w:divBdr>
                <w:top w:val="none" w:sz="0" w:space="0" w:color="auto"/>
                <w:left w:val="none" w:sz="0" w:space="0" w:color="auto"/>
                <w:bottom w:val="none" w:sz="0" w:space="0" w:color="auto"/>
                <w:right w:val="none" w:sz="0" w:space="0" w:color="auto"/>
              </w:divBdr>
              <w:divsChild>
                <w:div w:id="200360508">
                  <w:marLeft w:val="0"/>
                  <w:marRight w:val="0"/>
                  <w:marTop w:val="0"/>
                  <w:marBottom w:val="0"/>
                  <w:divBdr>
                    <w:top w:val="none" w:sz="0" w:space="0" w:color="auto"/>
                    <w:left w:val="none" w:sz="0" w:space="0" w:color="auto"/>
                    <w:bottom w:val="none" w:sz="0" w:space="0" w:color="auto"/>
                    <w:right w:val="none" w:sz="0" w:space="0" w:color="auto"/>
                  </w:divBdr>
                  <w:divsChild>
                    <w:div w:id="871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7761">
      <w:bodyDiv w:val="1"/>
      <w:marLeft w:val="0"/>
      <w:marRight w:val="0"/>
      <w:marTop w:val="0"/>
      <w:marBottom w:val="0"/>
      <w:divBdr>
        <w:top w:val="none" w:sz="0" w:space="0" w:color="auto"/>
        <w:left w:val="none" w:sz="0" w:space="0" w:color="auto"/>
        <w:bottom w:val="none" w:sz="0" w:space="0" w:color="auto"/>
        <w:right w:val="none" w:sz="0" w:space="0" w:color="auto"/>
      </w:divBdr>
    </w:div>
    <w:div w:id="1762944226">
      <w:bodyDiv w:val="1"/>
      <w:marLeft w:val="0"/>
      <w:marRight w:val="0"/>
      <w:marTop w:val="0"/>
      <w:marBottom w:val="0"/>
      <w:divBdr>
        <w:top w:val="none" w:sz="0" w:space="0" w:color="auto"/>
        <w:left w:val="none" w:sz="0" w:space="0" w:color="auto"/>
        <w:bottom w:val="none" w:sz="0" w:space="0" w:color="auto"/>
        <w:right w:val="none" w:sz="0" w:space="0" w:color="auto"/>
      </w:divBdr>
    </w:div>
    <w:div w:id="1799641016">
      <w:bodyDiv w:val="1"/>
      <w:marLeft w:val="0"/>
      <w:marRight w:val="0"/>
      <w:marTop w:val="0"/>
      <w:marBottom w:val="0"/>
      <w:divBdr>
        <w:top w:val="none" w:sz="0" w:space="0" w:color="auto"/>
        <w:left w:val="none" w:sz="0" w:space="0" w:color="auto"/>
        <w:bottom w:val="none" w:sz="0" w:space="0" w:color="auto"/>
        <w:right w:val="none" w:sz="0" w:space="0" w:color="auto"/>
      </w:divBdr>
    </w:div>
    <w:div w:id="1813061667">
      <w:bodyDiv w:val="1"/>
      <w:marLeft w:val="0"/>
      <w:marRight w:val="0"/>
      <w:marTop w:val="0"/>
      <w:marBottom w:val="0"/>
      <w:divBdr>
        <w:top w:val="none" w:sz="0" w:space="0" w:color="auto"/>
        <w:left w:val="none" w:sz="0" w:space="0" w:color="auto"/>
        <w:bottom w:val="none" w:sz="0" w:space="0" w:color="auto"/>
        <w:right w:val="none" w:sz="0" w:space="0" w:color="auto"/>
      </w:divBdr>
    </w:div>
    <w:div w:id="1866863868">
      <w:bodyDiv w:val="1"/>
      <w:marLeft w:val="0"/>
      <w:marRight w:val="0"/>
      <w:marTop w:val="0"/>
      <w:marBottom w:val="0"/>
      <w:divBdr>
        <w:top w:val="none" w:sz="0" w:space="0" w:color="auto"/>
        <w:left w:val="none" w:sz="0" w:space="0" w:color="auto"/>
        <w:bottom w:val="none" w:sz="0" w:space="0" w:color="auto"/>
        <w:right w:val="none" w:sz="0" w:space="0" w:color="auto"/>
      </w:divBdr>
      <w:divsChild>
        <w:div w:id="1808161531">
          <w:marLeft w:val="0"/>
          <w:marRight w:val="0"/>
          <w:marTop w:val="0"/>
          <w:marBottom w:val="0"/>
          <w:divBdr>
            <w:top w:val="none" w:sz="0" w:space="0" w:color="auto"/>
            <w:left w:val="none" w:sz="0" w:space="0" w:color="auto"/>
            <w:bottom w:val="none" w:sz="0" w:space="0" w:color="auto"/>
            <w:right w:val="none" w:sz="0" w:space="0" w:color="auto"/>
          </w:divBdr>
          <w:divsChild>
            <w:div w:id="3288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212">
      <w:bodyDiv w:val="1"/>
      <w:marLeft w:val="0"/>
      <w:marRight w:val="0"/>
      <w:marTop w:val="0"/>
      <w:marBottom w:val="0"/>
      <w:divBdr>
        <w:top w:val="none" w:sz="0" w:space="0" w:color="auto"/>
        <w:left w:val="none" w:sz="0" w:space="0" w:color="auto"/>
        <w:bottom w:val="none" w:sz="0" w:space="0" w:color="auto"/>
        <w:right w:val="none" w:sz="0" w:space="0" w:color="auto"/>
      </w:divBdr>
    </w:div>
    <w:div w:id="209223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1BA370C8703F4F8B031982A3CC8065" ma:contentTypeVersion="4" ma:contentTypeDescription="Create a new document." ma:contentTypeScope="" ma:versionID="083a047f4f9c0eef94e40ae9356fba7c">
  <xsd:schema xmlns:xsd="http://www.w3.org/2001/XMLSchema" xmlns:xs="http://www.w3.org/2001/XMLSchema" xmlns:p="http://schemas.microsoft.com/office/2006/metadata/properties" xmlns:ns3="89623f86-3009-4d4f-9b4b-57f5713fe876" targetNamespace="http://schemas.microsoft.com/office/2006/metadata/properties" ma:root="true" ma:fieldsID="e7da71cdb8ca8a7502af20f895547d6c" ns3:_="">
    <xsd:import namespace="89623f86-3009-4d4f-9b4b-57f5713fe87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23f86-3009-4d4f-9b4b-57f5713fe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058636-45D9-4F0C-BBA9-2D0AC34A4890}">
  <ds:schemaRefs>
    <ds:schemaRef ds:uri="http://schemas.openxmlformats.org/officeDocument/2006/bibliography"/>
  </ds:schemaRefs>
</ds:datastoreItem>
</file>

<file path=customXml/itemProps2.xml><?xml version="1.0" encoding="utf-8"?>
<ds:datastoreItem xmlns:ds="http://schemas.openxmlformats.org/officeDocument/2006/customXml" ds:itemID="{805A74A6-78E9-47F2-8206-649103B84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23f86-3009-4d4f-9b4b-57f5713fe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B57D0D-4F71-47FA-8A6C-B5F8A86B371A}">
  <ds:schemaRefs>
    <ds:schemaRef ds:uri="http://schemas.microsoft.com/sharepoint/v3/contenttype/forms"/>
  </ds:schemaRefs>
</ds:datastoreItem>
</file>

<file path=customXml/itemProps4.xml><?xml version="1.0" encoding="utf-8"?>
<ds:datastoreItem xmlns:ds="http://schemas.openxmlformats.org/officeDocument/2006/customXml" ds:itemID="{9934D71C-B213-4E2F-BEC6-79349EFCD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3164</TotalTime>
  <Pages>14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11</cp:revision>
  <dcterms:created xsi:type="dcterms:W3CDTF">2024-06-05T04:21:00Z</dcterms:created>
  <dcterms:modified xsi:type="dcterms:W3CDTF">2024-06-23T06:14:00Z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3b73f1c9a82aa6b9bd5f0d6469bdc12f140179438b5137584adaad7a260c4a17</vt:lpwstr>
  </property>
  <property fmtid="{D5CDD505-2E9C-101B-9397-08002B2CF9AE}" pid="3" name="ContentTypeId">
    <vt:lpwstr>0x010100F21BA370C8703F4F8B031982A3CC8065</vt:lpwstr>
  </property>
</Properties>
</file>